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2F4FB7">
        <w:trPr>
          <w:trHeight w:val="12941"/>
        </w:trPr>
        <w:tc>
          <w:tcPr>
            <w:tcW w:w="9329" w:type="dxa"/>
          </w:tcPr>
          <w:p w:rsidR="00EB3DDE" w:rsidRDefault="00EB3DDE" w:rsidP="00902A07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  <w:r w:rsidR="00EB3DDE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0F12C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20B6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8160A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453827">
              <w:rPr>
                <w:rFonts w:ascii="Verdana" w:hAnsi="Verdana"/>
                <w:b/>
                <w:bCs/>
                <w:sz w:val="18"/>
              </w:rPr>
              <w:t xml:space="preserve">           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6B7E5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682C53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7D0A59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F2F84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2F600F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                                                                                                                                      </w:t>
            </w:r>
            <w:r w:rsidR="001E24FF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7B558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026731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E90423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353F15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A57A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411CB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287FB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36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D5E3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61D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834044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B7695D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20A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2209F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F4216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 </w:t>
            </w:r>
            <w:r w:rsidR="002F4FB7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F97308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9C1C2E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B37F8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E10EBE">
              <w:rPr>
                <w:rFonts w:ascii="Verdana" w:hAnsi="Verdana"/>
                <w:b/>
                <w:bCs/>
                <w:sz w:val="18"/>
              </w:rPr>
              <w:t xml:space="preserve">        </w:t>
            </w:r>
            <w:r w:rsidR="00561EC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E33CA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64389">
              <w:rPr>
                <w:rFonts w:ascii="Verdana" w:hAnsi="Verdana"/>
                <w:b/>
                <w:bCs/>
                <w:sz w:val="18"/>
              </w:rPr>
              <w:t xml:space="preserve">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45420D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593AB9">
              <w:rPr>
                <w:rFonts w:ascii="Verdana" w:hAnsi="Verdana"/>
                <w:b/>
                <w:bCs/>
                <w:sz w:val="18"/>
              </w:rPr>
              <w:t xml:space="preserve">             </w:t>
            </w:r>
            <w:r w:rsidR="009E414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2E6A8B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795DF8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</w:t>
            </w:r>
          </w:p>
          <w:p w:rsidR="006E071A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6EF8CB65" wp14:editId="599FCCD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A51B88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A51B88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5D0C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82245A" wp14:editId="35B97F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22C" w:rsidRPr="006D618B" w:rsidRDefault="00B2722C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B2722C" w:rsidRPr="00B2722C" w:rsidRDefault="00B2722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B2722C" w:rsidRPr="006D618B" w:rsidRDefault="00B2722C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B2722C" w:rsidRPr="00B2722C" w:rsidRDefault="00B272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5A0CF3" w:rsidRPr="009C5E93" w:rsidRDefault="00B2722C" w:rsidP="008F6590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373562">
              <w:rPr>
                <w:rFonts w:ascii="Verdana" w:hAnsi="Verdana"/>
                <w:sz w:val="18"/>
              </w:rPr>
              <w:t xml:space="preserve"> </w:t>
            </w:r>
            <w:r w:rsidR="00EC6568">
              <w:rPr>
                <w:rFonts w:ascii="Verdana" w:hAnsi="Verdana"/>
                <w:sz w:val="18"/>
              </w:rPr>
              <w:t>M</w:t>
            </w:r>
            <w:r w:rsidR="008A7F1F">
              <w:rPr>
                <w:rFonts w:ascii="Verdana" w:hAnsi="Verdana"/>
                <w:sz w:val="18"/>
              </w:rPr>
              <w:t xml:space="preserve">r. </w:t>
            </w:r>
            <w:del w:id="0" w:author="Ngan Phallen" w:date="2017-11-17T10:35:00Z">
              <w:r w:rsidR="00925E83" w:rsidDel="00530D82">
                <w:rPr>
                  <w:rFonts w:ascii="Verdana" w:hAnsi="Verdana"/>
                  <w:sz w:val="18"/>
                </w:rPr>
                <w:delText>Kong Samvitey</w:delText>
              </w:r>
            </w:del>
            <w:ins w:id="1" w:author="Ngan Phallen" w:date="2017-11-17T11:00:00Z">
              <w:r w:rsidR="009B639C">
                <w:rPr>
                  <w:rFonts w:ascii="Verdana" w:hAnsi="Verdana"/>
                  <w:sz w:val="18"/>
                </w:rPr>
                <w:t xml:space="preserve">Chhay Samen </w:t>
              </w:r>
            </w:ins>
            <w:ins w:id="2" w:author="Ngan Phallen" w:date="2017-11-17T10:35:00Z">
              <w:r w:rsidR="00530D82">
                <w:rPr>
                  <w:rFonts w:ascii="Verdana" w:hAnsi="Verdana"/>
                  <w:sz w:val="18"/>
                </w:rPr>
                <w:t xml:space="preserve"> </w:t>
              </w:r>
            </w:ins>
            <w:r w:rsidR="00925E83">
              <w:rPr>
                <w:rFonts w:ascii="Verdana" w:hAnsi="Verdana"/>
                <w:sz w:val="18"/>
              </w:rPr>
              <w:t xml:space="preserve"> </w:t>
            </w:r>
            <w:r w:rsidR="008A7F1F">
              <w:rPr>
                <w:rFonts w:ascii="Verdana" w:hAnsi="Verdana"/>
                <w:sz w:val="18"/>
              </w:rPr>
              <w:t xml:space="preserve">                                            </w:t>
            </w:r>
            <w:r w:rsidR="007920AD">
              <w:rPr>
                <w:rFonts w:ascii="Verdana" w:hAnsi="Verdana"/>
                <w:sz w:val="18"/>
              </w:rPr>
              <w:t xml:space="preserve"> </w:t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FB291E">
              <w:rPr>
                <w:rFonts w:ascii="Verdana" w:hAnsi="Verdana"/>
                <w:sz w:val="18"/>
              </w:rPr>
              <w:t xml:space="preserve"> </w:t>
            </w:r>
            <w:del w:id="3" w:author="Ngan Phallen" w:date="2017-11-17T10:35:00Z">
              <w:r w:rsidR="00925E83" w:rsidDel="00530D82">
                <w:rPr>
                  <w:rFonts w:ascii="Verdana" w:hAnsi="Verdana"/>
                  <w:sz w:val="18"/>
                </w:rPr>
                <w:delText>087 792 782</w:delText>
              </w:r>
            </w:del>
            <w:ins w:id="4" w:author="Ngan Phallen" w:date="2017-11-17T10:35:00Z">
              <w:r w:rsidR="00530D82">
                <w:rPr>
                  <w:rFonts w:ascii="Verdana" w:hAnsi="Verdana"/>
                  <w:sz w:val="18"/>
                </w:rPr>
                <w:t>01</w:t>
              </w:r>
            </w:ins>
            <w:ins w:id="5" w:author="Ngan Phallen" w:date="2017-11-17T11:00:00Z">
              <w:r w:rsidR="009B639C">
                <w:rPr>
                  <w:rFonts w:ascii="Verdana" w:hAnsi="Verdana"/>
                  <w:sz w:val="18"/>
                </w:rPr>
                <w:t>7 337 734</w:t>
              </w:r>
            </w:ins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2F4FB7" w:rsidRDefault="005A0CF3" w:rsidP="00D674BE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3. Correspondence / Business Address</w:t>
            </w:r>
            <w:r>
              <w:rPr>
                <w:rFonts w:ascii="Verdana" w:hAnsi="Verdana"/>
                <w:sz w:val="18"/>
              </w:rPr>
              <w:tab/>
            </w:r>
            <w:r w:rsidRPr="00E31289">
              <w:rPr>
                <w:rFonts w:ascii="Verdana" w:hAnsi="Verdana"/>
                <w:sz w:val="18"/>
              </w:rPr>
              <w:t>:</w:t>
            </w:r>
            <w:ins w:id="6" w:author="Ngan Phallen" w:date="2017-11-17T10:36:00Z">
              <w:r w:rsidR="00530D82">
                <w:rPr>
                  <w:rFonts w:ascii="Verdana" w:hAnsi="Verdana"/>
                  <w:sz w:val="18"/>
                </w:rPr>
                <w:t xml:space="preserve"> </w:t>
              </w:r>
            </w:ins>
            <w:del w:id="7" w:author="Ngan Phallen" w:date="2017-11-17T10:36:00Z">
              <w:r w:rsidR="008A7F1F" w:rsidDel="00530D82">
                <w:rPr>
                  <w:rFonts w:ascii="Verdana" w:hAnsi="Verdana"/>
                  <w:sz w:val="18"/>
                </w:rPr>
                <w:delText xml:space="preserve"> </w:delText>
              </w:r>
              <w:r w:rsidR="008A7F1F" w:rsidRPr="006B7E5F" w:rsidDel="00530D82">
                <w:rPr>
                  <w:rFonts w:ascii="Verdana" w:hAnsi="Verdana"/>
                  <w:sz w:val="18"/>
                </w:rPr>
                <w:delText>#</w:delText>
              </w:r>
              <w:r w:rsidR="00925E83" w:rsidDel="00530D82">
                <w:rPr>
                  <w:rFonts w:ascii="Verdana" w:hAnsi="Verdana"/>
                  <w:sz w:val="18"/>
                </w:rPr>
                <w:delText xml:space="preserve"> </w:delText>
              </w:r>
            </w:del>
            <w:ins w:id="8" w:author="Ngan Phallen" w:date="2017-11-17T10:36:00Z">
              <w:r w:rsidR="00530D82">
                <w:rPr>
                  <w:rFonts w:ascii="Verdana" w:hAnsi="Verdana"/>
                  <w:sz w:val="18"/>
                </w:rPr>
                <w:t xml:space="preserve"># </w:t>
              </w:r>
              <w:r w:rsidR="00530D82" w:rsidRPr="00530D82">
                <w:rPr>
                  <w:rFonts w:ascii="Verdana" w:hAnsi="Verdana"/>
                  <w:sz w:val="18"/>
                  <w:rPrChange w:id="9" w:author="Ngan Phallen" w:date="2017-11-17T10:36:00Z">
                    <w:rPr>
                      <w:rFonts w:ascii="Tahoma" w:hAnsi="Tahoma" w:cs="Tahoma"/>
                      <w:bCs/>
                      <w:lang w:eastAsia="zh-CN" w:bidi="km-KH"/>
                    </w:rPr>
                  </w:rPrChange>
                </w:rPr>
                <w:t>C70, St. Betong, Phum Russey 1, Sangkat Steung Mean Chey, Khan Mean Chey, Phnom Penh.</w:t>
              </w:r>
            </w:ins>
            <w:del w:id="10" w:author="Ngan Phallen" w:date="2017-11-17T10:36:00Z">
              <w:r w:rsidR="00925E83" w:rsidDel="00530D82">
                <w:rPr>
                  <w:rFonts w:ascii="Verdana" w:hAnsi="Verdana"/>
                  <w:sz w:val="18"/>
                </w:rPr>
                <w:delText>38</w:delText>
              </w:r>
              <w:r w:rsidR="008A7F1F" w:rsidRPr="006B7E5F" w:rsidDel="00530D82">
                <w:rPr>
                  <w:rFonts w:ascii="Verdana" w:hAnsi="Verdana"/>
                  <w:sz w:val="18"/>
                </w:rPr>
                <w:delText xml:space="preserve">, St. </w:delText>
              </w:r>
              <w:r w:rsidR="00925E83" w:rsidDel="00530D82">
                <w:rPr>
                  <w:rFonts w:ascii="Verdana" w:hAnsi="Verdana"/>
                  <w:sz w:val="18"/>
                </w:rPr>
                <w:delText>Betong</w:delText>
              </w:r>
              <w:r w:rsidR="008A7F1F" w:rsidRPr="006B7E5F" w:rsidDel="00530D82">
                <w:rPr>
                  <w:rFonts w:ascii="Verdana" w:hAnsi="Verdana"/>
                  <w:sz w:val="18"/>
                </w:rPr>
                <w:delText xml:space="preserve">, </w:delText>
              </w:r>
              <w:r w:rsidR="00925E83" w:rsidRPr="003C67D9" w:rsidDel="00530D82">
                <w:rPr>
                  <w:rFonts w:ascii="Verdana" w:hAnsi="Verdana"/>
                  <w:sz w:val="18"/>
                </w:rPr>
                <w:delText>Phum Kbal Tumnob, Sangkat Beoung Tompun, Khan Mean Chey, Phnom Penh.</w:delText>
              </w:r>
            </w:del>
          </w:p>
          <w:p w:rsidR="005A0CF3" w:rsidRPr="009C5E93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Post Code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8A7F1F">
              <w:rPr>
                <w:rFonts w:ascii="Verdana" w:hAnsi="Verdana"/>
                <w:sz w:val="18"/>
                <w:u w:val="single"/>
              </w:rPr>
              <w:tab/>
              <w:t xml:space="preserve">  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9C5E93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8A7F1F">
              <w:rPr>
                <w:rFonts w:ascii="Verdana" w:hAnsi="Verdana"/>
                <w:sz w:val="18"/>
              </w:rPr>
              <w:t xml:space="preserve"> </w:t>
            </w:r>
            <w:ins w:id="11" w:author="Ngan Phallen" w:date="2017-11-17T11:01:00Z">
              <w:r w:rsidR="009B639C" w:rsidRPr="009B639C">
                <w:rPr>
                  <w:rFonts w:ascii="Verdana" w:hAnsi="Verdana"/>
                  <w:sz w:val="18"/>
                  <w:rPrChange w:id="12" w:author="Ngan Phallen" w:date="2017-11-17T11:01:00Z">
                    <w:rPr>
                      <w:rFonts w:ascii="Tahoma" w:hAnsi="Tahoma" w:cs="Tahoma"/>
                      <w:bCs/>
                      <w:color w:val="000000"/>
                      <w:lang w:eastAsia="zh-CN" w:bidi="km-KH"/>
                    </w:rPr>
                  </w:rPrChange>
                </w:rPr>
                <w:t>Secretary,</w:t>
              </w:r>
              <w:r w:rsidR="009B639C">
                <w:rPr>
                  <w:rFonts w:ascii="Verdana" w:hAnsi="Verdana"/>
                  <w:sz w:val="18"/>
                </w:rPr>
                <w:t xml:space="preserve"> </w:t>
              </w:r>
            </w:ins>
            <w:ins w:id="13" w:author="Ngan Phallen" w:date="2017-11-17T11:04:00Z">
              <w:r w:rsidR="009B639C">
                <w:rPr>
                  <w:rFonts w:ascii="Verdana" w:hAnsi="Verdana"/>
                  <w:sz w:val="18"/>
                </w:rPr>
                <w:t xml:space="preserve">equalling </w:t>
              </w:r>
            </w:ins>
            <w:ins w:id="14" w:author="Ngan Phallen" w:date="2017-11-17T11:01:00Z">
              <w:r w:rsidR="009B639C" w:rsidRPr="009B639C">
                <w:rPr>
                  <w:rFonts w:ascii="Verdana" w:hAnsi="Verdana"/>
                  <w:sz w:val="18"/>
                  <w:rPrChange w:id="15" w:author="Ngan Phallen" w:date="2017-11-17T11:01:00Z">
                    <w:rPr>
                      <w:rFonts w:ascii="Tahoma" w:hAnsi="Tahoma" w:cs="Tahoma"/>
                      <w:bCs/>
                      <w:color w:val="000000"/>
                      <w:lang w:eastAsia="zh-CN" w:bidi="km-KH"/>
                    </w:rPr>
                  </w:rPrChange>
                </w:rPr>
                <w:t>to Chief</w:t>
              </w:r>
            </w:ins>
            <w:ins w:id="16" w:author="Ngan Phallen" w:date="2017-11-17T11:02:00Z">
              <w:r w:rsidR="009B639C">
                <w:rPr>
                  <w:rFonts w:ascii="Tahoma" w:hAnsi="Tahoma" w:cs="Tahoma"/>
                  <w:bCs/>
                  <w:color w:val="000000"/>
                  <w:lang w:eastAsia="zh-CN" w:bidi="km-KH"/>
                </w:rPr>
                <w:t xml:space="preserve"> </w:t>
              </w:r>
              <w:r w:rsidR="009B639C" w:rsidRPr="009B639C">
                <w:rPr>
                  <w:rFonts w:ascii="Verdana" w:hAnsi="Verdana"/>
                  <w:sz w:val="18"/>
                  <w:rPrChange w:id="17" w:author="Ngan Phallen" w:date="2017-11-17T11:02:00Z">
                    <w:rPr>
                      <w:rFonts w:ascii="Tahoma" w:hAnsi="Tahoma" w:cs="Tahoma"/>
                      <w:bCs/>
                      <w:color w:val="000000"/>
                      <w:lang w:eastAsia="zh-CN" w:bidi="km-KH"/>
                    </w:rPr>
                  </w:rPrChange>
                </w:rPr>
                <w:t>Division</w:t>
              </w:r>
              <w:r w:rsidR="009B639C" w:rsidRPr="003C67D9" w:rsidDel="00530D82">
                <w:rPr>
                  <w:rFonts w:ascii="Verdana" w:hAnsi="Verdana"/>
                  <w:sz w:val="18"/>
                </w:rPr>
                <w:t xml:space="preserve"> </w:t>
              </w:r>
            </w:ins>
            <w:del w:id="18" w:author="Ngan Phallen" w:date="2017-11-17T10:38:00Z">
              <w:r w:rsidR="00925E83" w:rsidRPr="003C67D9" w:rsidDel="00530D82">
                <w:rPr>
                  <w:rFonts w:ascii="Verdana" w:hAnsi="Verdana"/>
                  <w:sz w:val="18"/>
                </w:rPr>
                <w:delText>Product Development and Program Director</w:delText>
              </w:r>
              <w:r w:rsidR="00925E83" w:rsidDel="00530D82">
                <w:rPr>
                  <w:rFonts w:ascii="Tahoma" w:hAnsi="Tahoma" w:cs="Tahoma"/>
                  <w:bCs/>
                  <w:color w:val="000000"/>
                </w:rPr>
                <w:delText xml:space="preserve"> </w:delText>
              </w:r>
            </w:del>
          </w:p>
          <w:p w:rsidR="0013631F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C4B298" wp14:editId="2C042F69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lgHwIAADw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CQc+lgHwIAADwEAAAOAAAAAAAAAAAAAAAAAC4CAABkcnMvZTJvRG9jLnhtbFBLAQIt&#10;ABQABgAIAAAAIQAGLpRE2wAAAAg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9B9FD8" wp14:editId="684FECFF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A2hMGEdAgAAPA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  <w:r w:rsidR="002E64A9">
              <w:rPr>
                <w:rFonts w:ascii="Verdana" w:hAnsi="Verdana"/>
                <w:sz w:val="14"/>
              </w:rPr>
              <w:t xml:space="preserve"> </w:t>
            </w:r>
          </w:p>
          <w:p w:rsidR="0079715E" w:rsidRDefault="0085281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D43D012" wp14:editId="0D922FCA">
                      <wp:simplePos x="0" y="0"/>
                      <wp:positionH relativeFrom="column">
                        <wp:posOffset>3147569</wp:posOffset>
                      </wp:positionH>
                      <wp:positionV relativeFrom="paragraph">
                        <wp:posOffset>-3994</wp:posOffset>
                      </wp:positionV>
                      <wp:extent cx="233045" cy="114300"/>
                      <wp:effectExtent l="8255" t="5080" r="6350" b="13970"/>
                      <wp:wrapNone/>
                      <wp:docPr id="34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27" style="position:absolute;margin-left:247.85pt;margin-top:-.3pt;width:18.35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dBIQIAAEE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40056A" wp14:editId="7F1C93B6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0</wp:posOffset>
                      </wp:positionV>
                      <wp:extent cx="233680" cy="113030"/>
                      <wp:effectExtent l="12700" t="6350" r="10795" b="13970"/>
                      <wp:wrapNone/>
                      <wp:docPr id="1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113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7582" w:rsidRPr="00581DA3" w:rsidRDefault="00EE7582" w:rsidP="004409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247pt;margin-top:0;width:18.4pt;height: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">
                      <v:textbox inset="0,0,0,0">
                        <w:txbxContent>
                          <w:p w:rsidR="00EE7582" w:rsidRPr="00581DA3" w:rsidRDefault="00EE7582" w:rsidP="004409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5BB604" wp14:editId="0762658A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-4445</wp:posOffset>
                      </wp:positionV>
                      <wp:extent cx="228600" cy="114300"/>
                      <wp:effectExtent l="0" t="0" r="19050" b="1905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B09w8h4CAAA7BAAADgAAAAAAAAAAAAAAAAAuAgAAZHJzL2Uyb0RvYy54bWxQSwEC&#10;LQAUAAYACAAAACEAXU1Ttd0AAAAIAQAADwAAAAAAAAAAAAAAAAB4BAAAZHJzL2Rvd25yZXYueG1s&#10;UEsFBgAAAAAEAAQA8wAAAIIFAAAAAA=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E63A9">
              <w:rPr>
                <w:rFonts w:ascii="Verdana" w:hAnsi="Verdana"/>
                <w:sz w:val="18"/>
              </w:rPr>
              <w:t xml:space="preserve"> N/A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6B7E5F" w:rsidRDefault="005C158C" w:rsidP="00902A0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834044" w:rsidRPr="009B639C">
              <w:rPr>
                <w:rFonts w:ascii="Verdana" w:hAnsi="Verdana"/>
                <w:sz w:val="18"/>
                <w:rPrChange w:id="19" w:author="Ngan Phallen" w:date="2017-11-17T11:03:00Z">
                  <w:rPr>
                    <w:rFonts w:ascii="Tahoma" w:hAnsi="Tahoma" w:cs="Tahoma"/>
                    <w:bCs/>
                    <w:color w:val="000000"/>
                    <w:lang w:eastAsia="zh-CN" w:bidi="km-KH"/>
                  </w:rPr>
                </w:rPrChange>
              </w:rPr>
              <w:t xml:space="preserve"> </w:t>
            </w:r>
            <w:ins w:id="20" w:author="Ngan Phallen" w:date="2017-11-17T11:02:00Z">
              <w:r w:rsidR="009B639C" w:rsidRPr="009B639C">
                <w:rPr>
                  <w:rFonts w:ascii="Verdana" w:hAnsi="Verdana"/>
                  <w:sz w:val="18"/>
                  <w:rPrChange w:id="21" w:author="Ngan Phallen" w:date="2017-11-17T11:03:00Z">
                    <w:rPr>
                      <w:rFonts w:ascii="Tahoma" w:hAnsi="Tahoma" w:cs="Tahoma"/>
                      <w:bCs/>
                    </w:rPr>
                  </w:rPrChange>
                </w:rPr>
                <w:t>Rural Development Bank</w:t>
              </w:r>
            </w:ins>
            <w:del w:id="22" w:author="Ngan Phallen" w:date="2017-11-17T10:38:00Z">
              <w:r w:rsidR="00925E83" w:rsidRPr="003C67D9" w:rsidDel="00530D82">
                <w:rPr>
                  <w:rFonts w:ascii="Verdana" w:hAnsi="Verdana"/>
                  <w:sz w:val="18"/>
                </w:rPr>
                <w:delText>Made For Life</w:delText>
              </w:r>
              <w:r w:rsidR="00925E83" w:rsidRPr="00925E83" w:rsidDel="00530D82">
                <w:rPr>
                  <w:rFonts w:ascii="Verdana" w:hAnsi="Verdana"/>
                  <w:sz w:val="18"/>
                </w:rPr>
                <w:delText xml:space="preserve"> and </w:delText>
              </w:r>
              <w:r w:rsidR="00925E83" w:rsidRPr="003C67D9" w:rsidDel="00530D82">
                <w:rPr>
                  <w:rFonts w:ascii="Verdana" w:hAnsi="Verdana"/>
                  <w:sz w:val="18"/>
                </w:rPr>
                <w:delText>Kids Cambodia Solutions</w:delText>
              </w:r>
            </w:del>
            <w:r w:rsidR="009C5E93" w:rsidRPr="006B7E5F">
              <w:rPr>
                <w:rFonts w:ascii="Verdana" w:hAnsi="Verdana"/>
                <w:sz w:val="18"/>
              </w:rPr>
              <w:tab/>
            </w:r>
          </w:p>
          <w:p w:rsidR="00A14C06" w:rsidRPr="002F4FB7" w:rsidRDefault="005C158C" w:rsidP="0044099A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834044" w:rsidRPr="006B7E5F">
              <w:rPr>
                <w:rFonts w:ascii="Verdana" w:hAnsi="Verdana"/>
                <w:sz w:val="18"/>
              </w:rPr>
              <w:t xml:space="preserve"> </w:t>
            </w:r>
            <w:ins w:id="23" w:author="Ngan Phallen" w:date="2017-11-17T11:02:00Z">
              <w:r w:rsidR="009B639C" w:rsidRPr="009B639C">
                <w:rPr>
                  <w:rFonts w:ascii="Verdana" w:hAnsi="Verdana"/>
                  <w:sz w:val="18"/>
                  <w:rPrChange w:id="24" w:author="Ngan Phallen" w:date="2017-11-17T11:03:00Z">
                    <w:rPr>
                      <w:rFonts w:ascii="Tahoma" w:hAnsi="Tahoma" w:cs="Tahoma"/>
                      <w:bCs/>
                    </w:rPr>
                  </w:rPrChange>
                </w:rPr>
                <w:t>Rural Development Bank</w:t>
              </w:r>
            </w:ins>
            <w:ins w:id="25" w:author="Ngan Phallen" w:date="2017-11-17T10:39:00Z">
              <w:r w:rsidR="00530D82" w:rsidRPr="006B7E5F">
                <w:rPr>
                  <w:rFonts w:ascii="Verdana" w:hAnsi="Verdana"/>
                  <w:sz w:val="18"/>
                </w:rPr>
                <w:tab/>
              </w:r>
            </w:ins>
            <w:del w:id="26" w:author="Ngan Phallen" w:date="2017-11-17T10:38:00Z">
              <w:r w:rsidR="00925E83" w:rsidDel="00530D82">
                <w:rPr>
                  <w:rFonts w:ascii="Verdana" w:hAnsi="Verdana"/>
                  <w:sz w:val="18"/>
                </w:rPr>
                <w:delText>A</w:delText>
              </w:r>
              <w:r w:rsidR="00925E83" w:rsidRPr="003C67D9" w:rsidDel="00530D82">
                <w:rPr>
                  <w:rFonts w:ascii="Verdana" w:hAnsi="Verdana"/>
                  <w:sz w:val="18"/>
                </w:rPr>
                <w:delText>t Borey Vimean Phnom Penh # 76V, St. 354, Sangkat Chrang Chumres II, Khan Russey Keo, Phnom Penh and</w:delText>
              </w:r>
              <w:r w:rsidR="00925E83" w:rsidDel="00530D82">
                <w:rPr>
                  <w:rFonts w:ascii="Verdana" w:hAnsi="Verdana"/>
                  <w:sz w:val="18"/>
                </w:rPr>
                <w:delText xml:space="preserve"> </w:delText>
              </w:r>
              <w:r w:rsidR="00925E83" w:rsidRPr="003C67D9" w:rsidDel="00530D82">
                <w:rPr>
                  <w:rFonts w:ascii="Verdana" w:hAnsi="Verdana"/>
                  <w:sz w:val="18"/>
                </w:rPr>
                <w:delText># 51, St. Betong, Sangkat Kork Rokar, Khan Prek Pnov, Phnom Penh</w:delText>
              </w:r>
              <w:r w:rsidR="00925E83" w:rsidDel="00530D82">
                <w:rPr>
                  <w:rFonts w:ascii="Verdana" w:hAnsi="Verdana"/>
                  <w:sz w:val="18"/>
                </w:rPr>
                <w:delText xml:space="preserve">.      </w:delText>
              </w:r>
              <w:r w:rsidR="00925E83" w:rsidDel="00530D82">
                <w:rPr>
                  <w:rFonts w:ascii="Tahoma" w:hAnsi="Tahoma" w:cs="Tahoma"/>
                  <w:bCs/>
                </w:rPr>
                <w:delText xml:space="preserve">   </w:delText>
              </w:r>
            </w:del>
          </w:p>
          <w:p w:rsidR="005C158C" w:rsidRPr="002F4FB7" w:rsidRDefault="005C158C" w:rsidP="002F4FB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</w:p>
          <w:p w:rsidR="005C158C" w:rsidRPr="002F4FB7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lang w:eastAsia="zh-CN" w:bidi="km-KH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7E5CEE" w:rsidRPr="00E9536A">
              <w:rPr>
                <w:rFonts w:ascii="Tahoma" w:hAnsi="Tahoma"/>
              </w:rPr>
              <w:t xml:space="preserve"> </w:t>
            </w:r>
            <w:r w:rsidR="00EC6568" w:rsidRPr="002F4FB7">
              <w:rPr>
                <w:rFonts w:ascii="Verdana" w:hAnsi="Verdana"/>
                <w:sz w:val="18"/>
              </w:rPr>
              <w:t>USD</w:t>
            </w:r>
            <w:ins w:id="27" w:author="Ngan Phallen" w:date="2017-11-17T10:39:00Z">
              <w:r w:rsidR="00530D82">
                <w:rPr>
                  <w:rFonts w:ascii="Verdana" w:hAnsi="Verdana"/>
                  <w:sz w:val="18"/>
                </w:rPr>
                <w:t>1</w:t>
              </w:r>
            </w:ins>
            <w:del w:id="28" w:author="Ngan Phallen" w:date="2017-11-17T10:39:00Z">
              <w:r w:rsidR="00925E83" w:rsidDel="00530D82">
                <w:rPr>
                  <w:rFonts w:ascii="Verdana" w:hAnsi="Verdana"/>
                  <w:sz w:val="18"/>
                </w:rPr>
                <w:delText>2</w:delText>
              </w:r>
            </w:del>
            <w:r w:rsidR="00EC6568" w:rsidRPr="002F4FB7">
              <w:rPr>
                <w:rFonts w:ascii="Verdana" w:hAnsi="Verdana"/>
                <w:sz w:val="18"/>
              </w:rPr>
              <w:t>,</w:t>
            </w:r>
            <w:ins w:id="29" w:author="Ngan Phallen" w:date="2017-11-17T10:39:00Z">
              <w:r w:rsidR="00530D82">
                <w:rPr>
                  <w:rFonts w:ascii="Verdana" w:hAnsi="Verdana"/>
                  <w:sz w:val="18"/>
                </w:rPr>
                <w:t>06</w:t>
              </w:r>
            </w:ins>
            <w:ins w:id="30" w:author="Ngan Phallen" w:date="2017-11-17T10:40:00Z">
              <w:r w:rsidR="00530D82">
                <w:rPr>
                  <w:rFonts w:ascii="Verdana" w:hAnsi="Verdana"/>
                  <w:sz w:val="18"/>
                </w:rPr>
                <w:t>5</w:t>
              </w:r>
            </w:ins>
            <w:del w:id="31" w:author="Ngan Phallen" w:date="2017-11-17T10:39:00Z">
              <w:r w:rsidR="00925E83" w:rsidDel="00530D82">
                <w:rPr>
                  <w:rFonts w:ascii="Verdana" w:hAnsi="Verdana"/>
                  <w:sz w:val="18"/>
                </w:rPr>
                <w:delText>841</w:delText>
              </w:r>
            </w:del>
            <w:r w:rsidR="00925E83">
              <w:rPr>
                <w:rFonts w:ascii="Verdana" w:hAnsi="Verdana"/>
                <w:sz w:val="18"/>
              </w:rPr>
              <w:t>.</w:t>
            </w:r>
            <w:ins w:id="32" w:author="Ngan Phallen" w:date="2017-11-17T10:40:00Z">
              <w:r w:rsidR="00530D82">
                <w:rPr>
                  <w:rFonts w:ascii="Verdana" w:hAnsi="Verdana"/>
                  <w:sz w:val="18"/>
                </w:rPr>
                <w:t>93</w:t>
              </w:r>
            </w:ins>
            <w:del w:id="33" w:author="Ngan Phallen" w:date="2017-11-17T10:40:00Z">
              <w:r w:rsidR="00925E83" w:rsidDel="00530D82">
                <w:rPr>
                  <w:rFonts w:ascii="Verdana" w:hAnsi="Verdana"/>
                  <w:sz w:val="18"/>
                </w:rPr>
                <w:delText>60</w:delText>
              </w:r>
            </w:del>
            <w:r w:rsidR="0085281F" w:rsidRPr="002F4FB7">
              <w:rPr>
                <w:rFonts w:ascii="Verdana" w:hAnsi="Verdana"/>
                <w:sz w:val="18"/>
              </w:rPr>
              <w:t>______</w:t>
            </w:r>
            <w:r w:rsidR="00925E83" w:rsidRPr="002F4FB7">
              <w:rPr>
                <w:rFonts w:ascii="Verdana" w:hAnsi="Verdana"/>
                <w:sz w:val="18"/>
              </w:rPr>
              <w:t>__________________</w:t>
            </w:r>
            <w:r w:rsidR="00925E83">
              <w:rPr>
                <w:rFonts w:ascii="Tahoma" w:hAnsi="Tahoma" w:cs="Tahoma"/>
                <w:bCs/>
              </w:rPr>
              <w:t xml:space="preserve">    </w:t>
            </w:r>
            <w:r w:rsidR="00C74E2B">
              <w:rPr>
                <w:rFonts w:ascii="Tahoma" w:hAnsi="Tahoma" w:cs="Tahoma"/>
                <w:bCs/>
              </w:rPr>
              <w:t xml:space="preserve"> </w:t>
            </w:r>
            <w:r w:rsidR="00EB7445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</w:t>
            </w:r>
            <w:r w:rsidR="0072209F">
              <w:rPr>
                <w:rFonts w:ascii="Tahoma" w:hAnsi="Tahoma" w:cs="Tahoma"/>
                <w:bCs/>
              </w:rPr>
              <w:t xml:space="preserve"> </w:t>
            </w:r>
            <w:r w:rsidR="008A7F1F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   </w:t>
            </w:r>
            <w:r w:rsidR="00EC6568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       </w:t>
            </w:r>
            <w:r w:rsidR="00EB7445">
              <w:rPr>
                <w:rFonts w:ascii="Tahoma" w:hAnsi="Tahoma" w:cs="Tahoma"/>
                <w:bCs/>
              </w:rPr>
              <w:t xml:space="preserve"> 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925E83">
              <w:rPr>
                <w:rFonts w:ascii="Verdana" w:hAnsi="Verdana"/>
                <w:sz w:val="18"/>
                <w:u w:val="single"/>
              </w:rPr>
              <w:t xml:space="preserve"> </w:t>
            </w:r>
          </w:p>
          <w:p w:rsidR="005C158C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8ACCBB0" wp14:editId="280EF0E9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27305</wp:posOffset>
                      </wp:positionV>
                      <wp:extent cx="233045" cy="114300"/>
                      <wp:effectExtent l="8255" t="5080" r="6350" b="13970"/>
                      <wp:wrapNone/>
                      <wp:docPr id="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246.65pt;margin-top:2.15pt;width:18.3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tUIQIAAEA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3CE98B" wp14:editId="1BD85D9A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sum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5D0C5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68BAA32" wp14:editId="470D246B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8255" t="13970" r="6350" b="5715"/>
                      <wp:wrapNone/>
                      <wp:docPr id="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1DA3" w:rsidRDefault="00EC6559" w:rsidP="0044099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30" style="position:absolute;margin-left:246.65pt;margin-top:.15pt;width:18.35pt;height:16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">
                      <v:textbox inset="0,0,0,0">
                        <w:txbxContent>
                          <w:p w:rsidR="00581DA3" w:rsidRDefault="00EC6559" w:rsidP="0044099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E3AF80F" wp14:editId="174B3377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12700" t="13970" r="11430" b="5715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099A" w:rsidRDefault="0044099A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1" style="position:absolute;margin-left:247pt;margin-top:.15pt;width:18.35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">
                      <v:textbox inset="0,0,0,0">
                        <w:txbxContent>
                          <w:p w:rsidR="0044099A" w:rsidRDefault="0044099A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0211CE" wp14:editId="5971E0CE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CA17EE" wp14:editId="6404B7D0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40C82CD" wp14:editId="0F02C86B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ZwKAIAAE0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">
                      <v:textbox>
                        <w:txbxContent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E35A7">
              <w:rPr>
                <w:rFonts w:ascii="Verdana" w:hAnsi="Verdana"/>
                <w:sz w:val="18"/>
              </w:rPr>
              <w:t xml:space="preserve"> </w:t>
            </w:r>
            <w:ins w:id="34" w:author="Ngan Phallen" w:date="2017-11-17T10:40:00Z">
              <w:r w:rsidR="00530D82">
                <w:rPr>
                  <w:rFonts w:ascii="Verdana" w:hAnsi="Verdana"/>
                  <w:sz w:val="18"/>
                  <w:u w:val="single"/>
                </w:rPr>
                <w:t>5</w:t>
              </w:r>
            </w:ins>
            <w:del w:id="35" w:author="Ngan Phallen" w:date="2017-11-17T10:40:00Z">
              <w:r w:rsidR="00287FBD" w:rsidDel="00530D82">
                <w:rPr>
                  <w:rFonts w:ascii="Verdana" w:hAnsi="Verdana"/>
                  <w:sz w:val="18"/>
                  <w:u w:val="single"/>
                </w:rPr>
                <w:delText>1,</w:delText>
              </w:r>
            </w:del>
            <w:r w:rsidR="00287FBD">
              <w:rPr>
                <w:rFonts w:ascii="Verdana" w:hAnsi="Verdana"/>
                <w:sz w:val="18"/>
                <w:u w:val="single"/>
              </w:rPr>
              <w:t>00</w:t>
            </w:r>
            <w:ins w:id="36" w:author="Ngan Phallen" w:date="2017-11-17T10:40:00Z">
              <w:r w:rsidR="00530D82">
                <w:rPr>
                  <w:rFonts w:ascii="Verdana" w:hAnsi="Verdana"/>
                  <w:sz w:val="18"/>
                  <w:u w:val="single"/>
                </w:rPr>
                <w:t xml:space="preserve">   </w:t>
              </w:r>
            </w:ins>
            <w:del w:id="37" w:author="Ngan Phallen" w:date="2017-11-17T10:40:00Z">
              <w:r w:rsidR="00287FBD" w:rsidDel="00530D82">
                <w:rPr>
                  <w:rFonts w:ascii="Verdana" w:hAnsi="Verdana"/>
                  <w:sz w:val="18"/>
                  <w:u w:val="single"/>
                </w:rPr>
                <w:delText>0</w:delText>
              </w:r>
            </w:del>
            <w:r w:rsidR="002E35A7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</w:t>
            </w:r>
            <w:r w:rsidR="00287FBD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9C5E93">
              <w:rPr>
                <w:rFonts w:ascii="Verdana" w:hAnsi="Verdana"/>
                <w:sz w:val="14"/>
              </w:rPr>
              <w:t xml:space="preserve">Total Debit </w:t>
            </w:r>
            <w:ins w:id="38" w:author="Ngan Phallen" w:date="2017-11-17T10:40:00Z">
              <w:r w:rsidR="00530D82">
                <w:rPr>
                  <w:rFonts w:ascii="Verdana" w:hAnsi="Verdana"/>
                  <w:sz w:val="18"/>
                  <w:u w:val="single"/>
                </w:rPr>
                <w:t>5</w:t>
              </w:r>
            </w:ins>
            <w:del w:id="39" w:author="Ngan Phallen" w:date="2017-11-17T10:40:00Z">
              <w:r w:rsidR="009C5E93" w:rsidDel="00530D82">
                <w:rPr>
                  <w:rFonts w:ascii="Verdana" w:hAnsi="Verdana"/>
                  <w:sz w:val="14"/>
                </w:rPr>
                <w:tab/>
              </w:r>
              <w:r w:rsidR="00287FBD" w:rsidDel="00530D82">
                <w:rPr>
                  <w:rFonts w:ascii="Verdana" w:hAnsi="Verdana"/>
                  <w:sz w:val="18"/>
                  <w:u w:val="single"/>
                </w:rPr>
                <w:delText>1,0</w:delText>
              </w:r>
            </w:del>
            <w:r w:rsidR="00287FBD">
              <w:rPr>
                <w:rFonts w:ascii="Verdana" w:hAnsi="Verdana"/>
                <w:sz w:val="18"/>
                <w:u w:val="single"/>
              </w:rPr>
              <w:t>00</w:t>
            </w:r>
            <w:ins w:id="40" w:author="Ngan Phallen" w:date="2017-11-17T10:40:00Z">
              <w:r w:rsidR="00530D82">
                <w:rPr>
                  <w:rFonts w:ascii="Verdana" w:hAnsi="Verdana"/>
                  <w:sz w:val="18"/>
                  <w:u w:val="single"/>
                </w:rPr>
                <w:t xml:space="preserve">    </w:t>
              </w:r>
            </w:ins>
            <w:r w:rsidR="00287FBD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A14C06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834044">
              <w:rPr>
                <w:rFonts w:ascii="Verdana" w:hAnsi="Verdana"/>
                <w:sz w:val="18"/>
                <w:u w:val="single"/>
              </w:rPr>
              <w:t xml:space="preserve">     </w:t>
            </w:r>
            <w:r w:rsidR="00EC6568">
              <w:rPr>
                <w:rFonts w:ascii="Verdana" w:hAnsi="Verdana"/>
                <w:sz w:val="14"/>
                <w:u w:val="single"/>
              </w:rPr>
              <w:t xml:space="preserve">     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B3583A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8CF7175" wp14:editId="4940855F">
                      <wp:simplePos x="0" y="0"/>
                      <wp:positionH relativeFrom="column">
                        <wp:posOffset>4949851</wp:posOffset>
                      </wp:positionH>
                      <wp:positionV relativeFrom="paragraph">
                        <wp:posOffset>-933</wp:posOffset>
                      </wp:positionV>
                      <wp:extent cx="228600" cy="180912"/>
                      <wp:effectExtent l="0" t="0" r="19050" b="1016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89.75pt;margin-top:-.05pt;width:18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dzsIAIAAD0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B496EB1" wp14:editId="5B286CB1">
                      <wp:simplePos x="0" y="0"/>
                      <wp:positionH relativeFrom="column">
                        <wp:posOffset>4042410</wp:posOffset>
                      </wp:positionH>
                      <wp:positionV relativeFrom="paragraph">
                        <wp:posOffset>6350</wp:posOffset>
                      </wp:positionV>
                      <wp:extent cx="233045" cy="173355"/>
                      <wp:effectExtent l="0" t="0" r="14605" b="17145"/>
                      <wp:wrapNone/>
                      <wp:docPr id="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33" style="position:absolute;margin-left:318.3pt;margin-top:.5pt;width:18.35pt;height:13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">
                      <v:textbox inset="0,0,0,0">
                        <w:txbxContent>
                          <w:p w:rsidR="00B8153D" w:rsidRDefault="00B8153D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8DEADD3" wp14:editId="51BF443A">
                      <wp:simplePos x="0" y="0"/>
                      <wp:positionH relativeFrom="column">
                        <wp:posOffset>3135630</wp:posOffset>
                      </wp:positionH>
                      <wp:positionV relativeFrom="paragraph">
                        <wp:posOffset>-1270</wp:posOffset>
                      </wp:positionV>
                      <wp:extent cx="228600" cy="180975"/>
                      <wp:effectExtent l="0" t="0" r="19050" b="2857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583A" w:rsidRDefault="00B3583A" w:rsidP="00717C8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4" style="position:absolute;margin-left:246.9pt;margin-top:-.1pt;width:18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">
                      <v:textbox>
                        <w:txbxContent>
                          <w:p w:rsidR="00B3583A" w:rsidRDefault="00B3583A" w:rsidP="00717C8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1A95756" wp14:editId="48885828">
                      <wp:simplePos x="0" y="0"/>
                      <wp:positionH relativeFrom="column">
                        <wp:posOffset>4045585</wp:posOffset>
                      </wp:positionH>
                      <wp:positionV relativeFrom="paragraph">
                        <wp:posOffset>1270</wp:posOffset>
                      </wp:positionV>
                      <wp:extent cx="228600" cy="114300"/>
                      <wp:effectExtent l="0" t="0" r="19050" b="1905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18.55pt;margin-top:.1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/>
                  </w:pict>
                </mc:Fallback>
              </mc:AlternateConten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&lt; 50 or</w:t>
            </w:r>
            <w:r>
              <w:rPr>
                <w:rFonts w:ascii="Verdana" w:hAnsi="Verdana"/>
                <w:sz w:val="12"/>
              </w:rPr>
              <w:tab/>
              <w:t>Trnx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85281F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1AACF2C" wp14:editId="00DAA042">
                      <wp:simplePos x="0" y="0"/>
                      <wp:positionH relativeFrom="column">
                        <wp:posOffset>4718868</wp:posOffset>
                      </wp:positionH>
                      <wp:positionV relativeFrom="paragraph">
                        <wp:posOffset>7856</wp:posOffset>
                      </wp:positionV>
                      <wp:extent cx="233045" cy="114300"/>
                      <wp:effectExtent l="0" t="0" r="14605" b="19050"/>
                      <wp:wrapNone/>
                      <wp:docPr id="3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5" style="position:absolute;margin-left:371.55pt;margin-top:.6pt;width:18.35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1EC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E42AC36" wp14:editId="3ED58237">
                      <wp:simplePos x="0" y="0"/>
                      <wp:positionH relativeFrom="column">
                        <wp:posOffset>3146236</wp:posOffset>
                      </wp:positionH>
                      <wp:positionV relativeFrom="paragraph">
                        <wp:posOffset>9100</wp:posOffset>
                      </wp:positionV>
                      <wp:extent cx="233045" cy="114300"/>
                      <wp:effectExtent l="0" t="0" r="14605" b="19050"/>
                      <wp:wrapNone/>
                      <wp:docPr id="32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01EC" w:rsidRDefault="00AF01EC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6" style="position:absolute;margin-left:247.75pt;margin-top:.7pt;width:18.35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dAIgIAAEI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">
                      <v:textbox inset="0,0,0,0">
                        <w:txbxContent>
                          <w:p w:rsidR="00AF01EC" w:rsidRDefault="00AF01EC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B7C03">
              <w:rPr>
                <w:rFonts w:ascii="Verdana" w:hAnsi="Verdana"/>
                <w:sz w:val="14"/>
              </w:rPr>
              <w:tab/>
            </w:r>
            <w:r w:rsidR="00726C6E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85281F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FF13AD2" wp14:editId="046A3EAB">
                      <wp:simplePos x="0" y="0"/>
                      <wp:positionH relativeFrom="column">
                        <wp:posOffset>3140012</wp:posOffset>
                      </wp:positionH>
                      <wp:positionV relativeFrom="paragraph">
                        <wp:posOffset>16437</wp:posOffset>
                      </wp:positionV>
                      <wp:extent cx="233045" cy="114300"/>
                      <wp:effectExtent l="0" t="0" r="14605" b="19050"/>
                      <wp:wrapNone/>
                      <wp:docPr id="36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0E63" w:rsidRDefault="00340E63" w:rsidP="00340E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5" o:spid="_x0000_s1037" style="position:absolute;margin-left:247.25pt;margin-top:1.3pt;width:18.35pt;height: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">
                      <v:textbox inset="0,0,0,0">
                        <w:txbxContent>
                          <w:p w:rsidR="00340E63" w:rsidRDefault="00340E63" w:rsidP="00340E63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AF2D852" wp14:editId="5161B674">
                      <wp:simplePos x="0" y="0"/>
                      <wp:positionH relativeFrom="column">
                        <wp:posOffset>4136207</wp:posOffset>
                      </wp:positionH>
                      <wp:positionV relativeFrom="paragraph">
                        <wp:posOffset>18389</wp:posOffset>
                      </wp:positionV>
                      <wp:extent cx="233045" cy="114300"/>
                      <wp:effectExtent l="0" t="0" r="14605" b="19050"/>
                      <wp:wrapNone/>
                      <wp:docPr id="35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8" style="position:absolute;margin-left:325.7pt;margin-top:1.45pt;width:18.3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JkIgIAAEI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CA152F0" wp14:editId="43F79003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325.4pt;margin-top:.95pt;width:18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2E35A7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5CA03B" wp14:editId="7B7BA270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21653</wp:posOffset>
                      </wp:positionV>
                      <wp:extent cx="233045" cy="114300"/>
                      <wp:effectExtent l="0" t="0" r="14605" b="19050"/>
                      <wp:wrapNone/>
                      <wp:docPr id="31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9" style="position:absolute;margin-left:246.65pt;margin-top:1.7pt;width:18.35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UMIwIAAEI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113ACEE" wp14:editId="7ADE053E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27C131C" wp14:editId="5CF5EF1D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F01E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1E3127C" wp14:editId="5F490EEA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73660</wp:posOffset>
                      </wp:positionV>
                      <wp:extent cx="233045" cy="114300"/>
                      <wp:effectExtent l="0" t="0" r="14605" b="19050"/>
                      <wp:wrapNone/>
                      <wp:docPr id="21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0" style="position:absolute;margin-left:245.95pt;margin-top:5.8pt;width:18.35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0CE081E" wp14:editId="4B1A29F5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5D0C5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5C88BA6" wp14:editId="39A22B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6795" w:rsidRPr="006D618B" w:rsidRDefault="00906795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906795" w:rsidRPr="00B2722C" w:rsidRDefault="00906795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1bKgIAAEw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J6VjVsqAgAATA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906795" w:rsidRPr="006D618B" w:rsidRDefault="00906795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906795" w:rsidRPr="00B2722C" w:rsidRDefault="00906795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B2722C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AF01EC" w:rsidRDefault="00F629B8" w:rsidP="00AF01EC">
            <w:pPr>
              <w:tabs>
                <w:tab w:val="left" w:pos="296"/>
                <w:tab w:val="left" w:pos="2571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AF01EC">
              <w:rPr>
                <w:rFonts w:ascii="Verdana" w:hAnsi="Verdana"/>
                <w:sz w:val="18"/>
              </w:rPr>
              <w:t xml:space="preserve">Officer Name &amp;     </w:t>
            </w:r>
            <w:r w:rsidR="00AF01EC">
              <w:rPr>
                <w:rFonts w:ascii="Verdana" w:hAnsi="Verdana"/>
                <w:sz w:val="18"/>
              </w:rPr>
              <w:tab/>
            </w:r>
            <w:r w:rsidR="00EC6568">
              <w:rPr>
                <w:rFonts w:ascii="Verdana" w:hAnsi="Verdana"/>
                <w:sz w:val="18"/>
              </w:rPr>
              <w:t xml:space="preserve"> </w:t>
            </w:r>
            <w:ins w:id="41" w:author="Ngan Phallen" w:date="2017-11-17T10:43:00Z">
              <w:r w:rsidR="00530D82">
                <w:rPr>
                  <w:rFonts w:ascii="Verdana" w:hAnsi="Verdana"/>
                  <w:sz w:val="18"/>
                </w:rPr>
                <w:t xml:space="preserve">Thorn Theavin                             </w:t>
              </w:r>
            </w:ins>
            <w:del w:id="42" w:author="Ngan Phallen" w:date="2017-11-17T10:43:00Z">
              <w:r w:rsidR="00C378A8" w:rsidDel="00530D82">
                <w:rPr>
                  <w:rFonts w:ascii="Verdana" w:hAnsi="Verdana"/>
                  <w:sz w:val="18"/>
                </w:rPr>
                <w:delText xml:space="preserve">Cheng </w:delText>
              </w:r>
              <w:r w:rsidR="00F30C58" w:rsidDel="00530D82">
                <w:rPr>
                  <w:rFonts w:ascii="Verdana" w:hAnsi="Verdana"/>
                  <w:sz w:val="18"/>
                </w:rPr>
                <w:delText>Tola</w:delText>
              </w:r>
              <w:r w:rsidR="00C378A8" w:rsidDel="00530D82">
                <w:rPr>
                  <w:rFonts w:ascii="Verdana" w:hAnsi="Verdana"/>
                  <w:sz w:val="18"/>
                </w:rPr>
                <w:delText xml:space="preserve">  </w:delText>
              </w:r>
              <w:r w:rsidR="00F30C58" w:rsidDel="00530D82">
                <w:rPr>
                  <w:rFonts w:ascii="Verdana" w:hAnsi="Verdana"/>
                  <w:sz w:val="18"/>
                </w:rPr>
                <w:delText xml:space="preserve">  </w:delText>
              </w:r>
              <w:r w:rsidR="00E028C5" w:rsidDel="00530D82">
                <w:rPr>
                  <w:rFonts w:ascii="Verdana" w:hAnsi="Verdana"/>
                  <w:sz w:val="18"/>
                </w:rPr>
                <w:delText xml:space="preserve">                             </w:delText>
              </w:r>
              <w:r w:rsidR="00C378A8" w:rsidDel="00530D82">
                <w:rPr>
                  <w:rFonts w:ascii="Verdana" w:hAnsi="Verdana"/>
                  <w:sz w:val="18"/>
                </w:rPr>
                <w:delText xml:space="preserve">    </w:delText>
              </w:r>
            </w:del>
            <w:ins w:id="43" w:author="Ngan Phallen" w:date="2017-11-17T10:43:00Z">
              <w:r w:rsidR="00530D82">
                <w:rPr>
                  <w:rFonts w:ascii="Verdana" w:hAnsi="Verdana"/>
                  <w:sz w:val="18"/>
                </w:rPr>
                <w:t xml:space="preserve">    </w:t>
              </w:r>
            </w:ins>
            <w:r w:rsidR="00AF01EC">
              <w:rPr>
                <w:rFonts w:ascii="Verdana" w:hAnsi="Verdana"/>
                <w:sz w:val="18"/>
              </w:rPr>
              <w:t>Signature &amp;</w:t>
            </w:r>
            <w:ins w:id="44" w:author="Ngan Phallen" w:date="2017-11-17T10:43:00Z">
              <w:r w:rsidR="00530D82">
                <w:rPr>
                  <w:rFonts w:ascii="Verdana" w:hAnsi="Verdana"/>
                  <w:sz w:val="18"/>
                </w:rPr>
                <w:t xml:space="preserve"> </w:t>
              </w:r>
            </w:ins>
          </w:p>
          <w:p w:rsidR="00AF01EC" w:rsidRDefault="00AF01EC" w:rsidP="00C411CB">
            <w:pPr>
              <w:tabs>
                <w:tab w:val="left" w:pos="296"/>
                <w:tab w:val="left" w:pos="2552"/>
                <w:tab w:val="left" w:pos="3820"/>
                <w:tab w:val="left" w:pos="4487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C378A8">
              <w:rPr>
                <w:rFonts w:ascii="Verdana" w:hAnsi="Verdana"/>
                <w:sz w:val="18"/>
              </w:rPr>
              <w:t xml:space="preserve">                   </w:t>
            </w:r>
            <w:r w:rsidR="00E028C5">
              <w:rPr>
                <w:rFonts w:ascii="Verdana" w:hAnsi="Verdana"/>
                <w:sz w:val="18"/>
              </w:rPr>
              <w:t xml:space="preserve"> Deputy Manager</w:t>
            </w:r>
            <w:r w:rsidR="00E028C5">
              <w:rPr>
                <w:rFonts w:ascii="Verdana" w:hAnsi="Verdana"/>
                <w:sz w:val="18"/>
                <w:u w:val="single"/>
              </w:rPr>
              <w:tab/>
              <w:t xml:space="preserve">                    </w:t>
            </w:r>
            <w:r w:rsidR="00C378A8">
              <w:rPr>
                <w:rFonts w:ascii="Verdana" w:hAnsi="Verdana"/>
                <w:sz w:val="18"/>
                <w:u w:val="single"/>
              </w:rPr>
              <w:t xml:space="preserve">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AF01EC" w:rsidRDefault="00AF01EC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ins w:id="45" w:author="Ngan Phallen" w:date="2017-11-17T10:41:00Z"/>
                <w:rFonts w:ascii="Verdana" w:hAnsi="Verdana"/>
                <w:sz w:val="18"/>
                <w:u w:val="single"/>
              </w:rPr>
            </w:pPr>
          </w:p>
          <w:p w:rsidR="00530D82" w:rsidRDefault="00530D82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ins w:id="46" w:author="Ngan Phallen" w:date="2017-11-17T10:41:00Z"/>
                <w:rFonts w:ascii="Verdana" w:hAnsi="Verdana"/>
                <w:sz w:val="18"/>
                <w:u w:val="single"/>
              </w:rPr>
            </w:pPr>
          </w:p>
          <w:p w:rsidR="00530D82" w:rsidRDefault="00530D82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AF01EC" w:rsidRDefault="00AF01EC" w:rsidP="00AF01EC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del w:id="47" w:author="Ngan Phallen" w:date="2017-11-17T10:43:00Z">
              <w:r w:rsidR="00C378A8" w:rsidRPr="003C67D9" w:rsidDel="00530D82">
                <w:rPr>
                  <w:rFonts w:ascii="Verdana" w:hAnsi="Verdana"/>
                  <w:sz w:val="18"/>
                </w:rPr>
                <w:delText>Hourt Ang</w:delText>
              </w:r>
            </w:del>
            <w:ins w:id="48" w:author="Ngan Phallen" w:date="2017-11-17T10:43:00Z">
              <w:r w:rsidR="00530D82">
                <w:rPr>
                  <w:rFonts w:ascii="Verdana" w:hAnsi="Verdana"/>
                  <w:sz w:val="18"/>
                </w:rPr>
                <w:t>Keang Chanvea</w:t>
              </w:r>
            </w:ins>
            <w:ins w:id="49" w:author="Ngan Phallen" w:date="2017-11-17T10:47:00Z">
              <w:r w:rsidR="00530D82">
                <w:rPr>
                  <w:rFonts w:ascii="Verdana" w:hAnsi="Verdana"/>
                  <w:sz w:val="18"/>
                </w:rPr>
                <w:t>s</w:t>
              </w:r>
            </w:ins>
            <w:ins w:id="50" w:author="Ngan Phallen" w:date="2017-11-17T10:44:00Z">
              <w:r w:rsidR="00530D82">
                <w:rPr>
                  <w:rFonts w:ascii="Verdana" w:hAnsi="Verdana"/>
                  <w:sz w:val="18"/>
                </w:rPr>
                <w:t>na</w:t>
              </w:r>
            </w:ins>
            <w:ins w:id="51" w:author="Ngan Phallen" w:date="2017-11-17T10:47:00Z">
              <w:r w:rsidR="00530D82">
                <w:rPr>
                  <w:rFonts w:ascii="Verdana" w:hAnsi="Verdana"/>
                  <w:sz w:val="18"/>
                </w:rPr>
                <w:t xml:space="preserve">     </w:t>
              </w:r>
            </w:ins>
            <w:del w:id="52" w:author="Ngan Phallen" w:date="2017-11-17T10:44:00Z">
              <w:r w:rsidR="00C378A8" w:rsidRPr="003C67D9" w:rsidDel="00530D82">
                <w:rPr>
                  <w:rFonts w:ascii="Verdana" w:hAnsi="Verdana"/>
                  <w:sz w:val="18"/>
                </w:rPr>
                <w:delText xml:space="preserve">           </w:delText>
              </w:r>
              <w:r w:rsidR="00C378A8" w:rsidDel="00530D82">
                <w:rPr>
                  <w:rFonts w:ascii="Verdana" w:hAnsi="Verdana"/>
                  <w:sz w:val="18"/>
                </w:rPr>
                <w:delText xml:space="preserve"> </w:delText>
              </w:r>
            </w:del>
            <w:del w:id="53" w:author="Ngan Phallen" w:date="2017-11-17T10:47:00Z">
              <w:r w:rsidR="00C378A8" w:rsidDel="00530D82">
                <w:rPr>
                  <w:rFonts w:ascii="Verdana" w:hAnsi="Verdana"/>
                  <w:sz w:val="18"/>
                </w:rPr>
                <w:delText xml:space="preserve">     </w:delText>
              </w:r>
            </w:del>
            <w:r w:rsidR="00C378A8">
              <w:rPr>
                <w:rFonts w:ascii="Verdana" w:hAnsi="Verdana"/>
                <w:sz w:val="18"/>
              </w:rPr>
              <w:t xml:space="preserve">                      </w:t>
            </w:r>
            <w:r>
              <w:rPr>
                <w:rFonts w:ascii="Verdana" w:hAnsi="Verdana"/>
                <w:sz w:val="18"/>
              </w:rPr>
              <w:t>Signature &amp;</w:t>
            </w:r>
            <w:r w:rsidR="00E028C5">
              <w:rPr>
                <w:rFonts w:ascii="Verdana" w:hAnsi="Verdana"/>
                <w:sz w:val="18"/>
              </w:rPr>
              <w:t xml:space="preserve"> </w:t>
            </w:r>
          </w:p>
          <w:p w:rsidR="00AF01EC" w:rsidRDefault="00AF01EC" w:rsidP="00AF01EC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del w:id="54" w:author="Ngan Phallen" w:date="2017-11-17T10:47:00Z">
              <w:r w:rsidR="00C378A8" w:rsidRPr="003C67D9" w:rsidDel="00530D82">
                <w:rPr>
                  <w:rFonts w:ascii="Verdana" w:hAnsi="Verdana"/>
                  <w:sz w:val="18"/>
                </w:rPr>
                <w:delText xml:space="preserve">Senior </w:delText>
              </w:r>
            </w:del>
            <w:r w:rsidR="00C378A8" w:rsidRPr="003C67D9">
              <w:rPr>
                <w:rFonts w:ascii="Verdana" w:hAnsi="Verdana"/>
                <w:sz w:val="18"/>
              </w:rPr>
              <w:t>Branch Manage</w:t>
            </w:r>
            <w:ins w:id="55" w:author="Ngan Phallen" w:date="2017-11-17T10:47:00Z">
              <w:r w:rsidR="002D3524">
                <w:rPr>
                  <w:rFonts w:ascii="Verdana" w:hAnsi="Verdana"/>
                  <w:sz w:val="18"/>
                </w:rPr>
                <w:t>r</w:t>
              </w:r>
            </w:ins>
            <w:r w:rsidR="00C378A8">
              <w:rPr>
                <w:rFonts w:ascii="Verdana" w:hAnsi="Verdana"/>
                <w:sz w:val="18"/>
              </w:rPr>
              <w:t xml:space="preserve">, </w:t>
            </w:r>
            <w:ins w:id="56" w:author="Ngan Phallen" w:date="2017-11-17T10:47:00Z">
              <w:r w:rsidR="002D3524">
                <w:rPr>
                  <w:rFonts w:ascii="Verdana" w:hAnsi="Verdana"/>
                  <w:sz w:val="18"/>
                </w:rPr>
                <w:t>CMO</w:t>
              </w:r>
            </w:ins>
            <w:del w:id="57" w:author="Ngan Phallen" w:date="2017-11-17T10:47:00Z">
              <w:r w:rsidR="00C378A8" w:rsidDel="00530D82">
                <w:rPr>
                  <w:rFonts w:ascii="Verdana" w:hAnsi="Verdana"/>
                  <w:sz w:val="18"/>
                </w:rPr>
                <w:delText>PPM</w:delText>
              </w:r>
            </w:del>
            <w:r w:rsidR="00E028C5"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  </w:t>
            </w:r>
            <w:r w:rsidR="00C378A8">
              <w:rPr>
                <w:rFonts w:ascii="Verdana" w:hAnsi="Verdana"/>
                <w:sz w:val="18"/>
                <w:u w:val="single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AF01EC" w:rsidRDefault="00AF01EC" w:rsidP="00A51B88">
            <w:pPr>
              <w:rPr>
                <w:rFonts w:ascii="Verdana" w:hAnsi="Verdana"/>
                <w:sz w:val="18"/>
              </w:rPr>
            </w:pPr>
          </w:p>
          <w:p w:rsidR="008A7F1F" w:rsidRDefault="008A7F1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C378A8" w:rsidRDefault="00C378A8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530D82" w:rsidRDefault="00530D82">
            <w:pPr>
              <w:jc w:val="center"/>
              <w:rPr>
                <w:ins w:id="58" w:author="Ngan Phallen" w:date="2017-11-17T10:41:00Z"/>
                <w:rFonts w:ascii="Verdana" w:hAnsi="Verdana"/>
                <w:b/>
                <w:sz w:val="18"/>
              </w:rPr>
            </w:pPr>
          </w:p>
          <w:p w:rsidR="002D3524" w:rsidRDefault="002D3524">
            <w:pPr>
              <w:rPr>
                <w:ins w:id="59" w:author="Ngan Phallen" w:date="2017-11-17T10:47:00Z"/>
                <w:rFonts w:ascii="Verdana" w:hAnsi="Verdana"/>
                <w:b/>
                <w:sz w:val="18"/>
              </w:rPr>
              <w:pPrChange w:id="60" w:author="Ngan Phallen" w:date="2017-11-17T10:47:00Z">
                <w:pPr>
                  <w:jc w:val="center"/>
                </w:pPr>
              </w:pPrChange>
            </w:pPr>
          </w:p>
          <w:p w:rsidR="00B2722C" w:rsidRPr="00DA4956" w:rsidRDefault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703296" behindDoc="0" locked="0" layoutInCell="1" allowOverlap="1" wp14:anchorId="0474C899" wp14:editId="0F404730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FF7B95B" wp14:editId="4D8EA562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4956" w:rsidRPr="006D618B" w:rsidRDefault="00DA4956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DA4956" w:rsidRPr="00B2722C" w:rsidRDefault="00DA4956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" fillcolor="black [3213]">
                      <v:textbox>
                        <w:txbxContent>
                          <w:p w:rsidR="00DA4956" w:rsidRPr="006D618B" w:rsidRDefault="00DA4956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DA4956" w:rsidRPr="00B2722C" w:rsidRDefault="00DA4956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46B8BD2" wp14:editId="5CDFF4B8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43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AvB5+5KwIAAFAEAAAOAAAAAAAAAAAAAAAAAC4CAABkcnMv&#10;ZTJvRG9jLnhtbFBLAQItABQABgAIAAAAIQBbHdOF3gAAAAkBAAAPAAAAAAAAAAAAAAAAAIUEAABk&#10;cnMvZG93bnJldi54bWxQSwUGAAAAAAQABADzAAAAkAUAAAAA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6BC1362" wp14:editId="48405697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4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">
                      <v:textbox>
                        <w:txbxContent>
                          <w:p w:rsidR="0072411B" w:rsidRPr="0072411B" w:rsidRDefault="0072411B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746BD57" wp14:editId="1FDA8E52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5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3ZKg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GJOrdkqAgAAUAQAAA4AAAAAAAAAAAAAAAAALgIAAGRycy9l&#10;Mm9Eb2MueG1sUEsBAi0AFAAGAAgAAAAhAGpvFPXeAAAACQEAAA8AAAAAAAAAAAAAAAAAhAQAAGRy&#10;cy9kb3ducmV2LnhtbFBLBQYAAAAABAAEAPMAAACPBQAAAAA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5D0C5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E929FDB" wp14:editId="7A0B53A5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6D618B" w:rsidRDefault="005501BC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72411B" w:rsidRPr="00B2722C" w:rsidRDefault="0072411B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" fillcolor="black [3213]">
                      <v:textbox>
                        <w:txbxContent>
                          <w:p w:rsidR="0072411B" w:rsidRPr="006D618B" w:rsidRDefault="005501BC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72411B" w:rsidRPr="00B2722C" w:rsidRDefault="0072411B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A51B88">
            <w:pPr>
              <w:rPr>
                <w:rFonts w:ascii="Verdana" w:hAnsi="Verdana"/>
                <w:sz w:val="18"/>
              </w:rPr>
            </w:pPr>
          </w:p>
          <w:p w:rsidR="005501BC" w:rsidRDefault="005501BC" w:rsidP="00A51B88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3E409F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  <w:r w:rsidR="00B64389">
                    <w:rPr>
                      <w:rFonts w:ascii="Verdana" w:hAnsi="Verdana"/>
                      <w:sz w:val="16"/>
                    </w:rPr>
                    <w:t xml:space="preserve">   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5D0C5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1F94DEE6" wp14:editId="2D37DE12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0" o:spid="_x0000_s1047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534F1B13" wp14:editId="1CCE8D22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9" o:spid="_x0000_s1048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n8KQ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3B09140A" wp14:editId="6652906F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8" o:spid="_x0000_s1049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8F17D8" w:rsidRDefault="008F17D8" w:rsidP="00BA57A0">
                  <w:pPr>
                    <w:jc w:val="center"/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AF01EC">
                    <w:rPr>
                      <w:rFonts w:ascii="Verdana" w:hAnsi="Verdana"/>
                      <w:b/>
                      <w:sz w:val="16"/>
                    </w:rPr>
                    <w:t xml:space="preserve">           7</w:t>
                  </w:r>
                </w:p>
              </w:tc>
            </w:tr>
          </w:tbl>
          <w:p w:rsidR="006E071A" w:rsidRDefault="005D0C56" w:rsidP="00A51B88"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87BD323" wp14:editId="115F8CE8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C6E" w:rsidRPr="006D618B" w:rsidRDefault="005E167C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7F1C6E" w:rsidRPr="00B2722C" w:rsidRDefault="007F1C6E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" fillcolor="black [3213]">
                      <v:textbox>
                        <w:txbxContent>
                          <w:p w:rsidR="007F1C6E" w:rsidRPr="006D618B" w:rsidRDefault="005E167C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7F1C6E" w:rsidRPr="00B2722C" w:rsidRDefault="007F1C6E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71A">
              <w:t xml:space="preserve"> </w:t>
            </w:r>
          </w:p>
          <w:p w:rsidR="007F1C6E" w:rsidRDefault="007F1C6E" w:rsidP="00A51B88"/>
          <w:p w:rsidR="007F1C6E" w:rsidRDefault="005D0C56" w:rsidP="00A51B88"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9AD53AF" wp14:editId="29702B48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5740"/>
                      <wp:effectExtent l="0" t="0" r="24130" b="2286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316" w:rsidRPr="009D1316" w:rsidRDefault="003E409F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7 </w:t>
                                  </w:r>
                                  <w:r w:rsidR="00B643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51" style="position:absolute;margin-left:215.4pt;margin-top:6.95pt;width:44.6pt;height:1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">
                      <v:textbox>
                        <w:txbxContent>
                          <w:p w:rsidR="009D1316" w:rsidRPr="009D1316" w:rsidRDefault="003E409F" w:rsidP="009D1316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7 </w:t>
                            </w:r>
                            <w:r w:rsidR="00B64389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F39204E" wp14:editId="5D991E2F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562" w:rsidRDefault="00373562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52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">
                      <v:textbox>
                        <w:txbxContent>
                          <w:p w:rsidR="00373562" w:rsidRDefault="00373562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27E6B6" wp14:editId="53CAB4B3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A51B88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5D0C5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283160A" wp14:editId="19F13D66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53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FYaMOctAgAAUwQAAA4AAAAAAAAAAAAAAAAALgIAAGRy&#10;cy9lMm9Eb2MueG1sUEsBAi0AFAAGAAgAAAAhABUo0xbeAAAACAEAAA8AAAAAAAAAAAAAAAAAhw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6CD3BA2" wp14:editId="1A759DEE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54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5D0C5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D387267" wp14:editId="6989A312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55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041D895" wp14:editId="591EAD4F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56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8EBA018" wp14:editId="52697DE0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90170</wp:posOffset>
                      </wp:positionV>
                      <wp:extent cx="271780" cy="149860"/>
                      <wp:effectExtent l="12700" t="13970" r="10795" b="7620"/>
                      <wp:wrapNone/>
                      <wp:docPr id="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57" style="position:absolute;margin-left:13.75pt;margin-top:7.1pt;width:21.4pt;height:1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">
                      <v:textbox inset="0,0,0,0">
                        <w:txbxContent>
                          <w:p w:rsidR="007E5CEE" w:rsidRDefault="007E5CEE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4738" w:rsidRPr="00714738" w:rsidRDefault="005D0C5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40EED51" wp14:editId="3BB30854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E53586E" wp14:editId="3E744C9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4738" w:rsidRPr="006D618B" w:rsidRDefault="00714738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714738" w:rsidRPr="00B2722C" w:rsidRDefault="00714738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" fillcolor="black [3213]">
                      <v:textbox>
                        <w:txbxContent>
                          <w:p w:rsidR="00714738" w:rsidRPr="006D618B" w:rsidRDefault="00714738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714738" w:rsidRPr="00B2722C" w:rsidRDefault="00714738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8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678"/>
                <w:tab w:val="left" w:pos="5670"/>
              </w:tabs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8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Officer Name &amp;              Ngan Phallen </w:t>
            </w:r>
            <w:r w:rsidR="00373562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E31289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3E3E42">
              <w:rPr>
                <w:rFonts w:ascii="Verdana" w:hAnsi="Verdana"/>
                <w:sz w:val="18"/>
              </w:rPr>
              <w:t xml:space="preserve">                   </w:t>
            </w:r>
            <w:r w:rsidR="007920AD">
              <w:rPr>
                <w:rFonts w:ascii="Verdana" w:hAnsi="Verdana"/>
                <w:sz w:val="18"/>
              </w:rPr>
              <w:t>Executive, Mortgage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ab/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0"/>
                <w:u w:val="single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10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Concurred by (Name) &amp;  </w:t>
            </w:r>
            <w:r w:rsidR="00C378A8">
              <w:rPr>
                <w:rFonts w:ascii="Verdana" w:hAnsi="Verdana"/>
                <w:sz w:val="18"/>
              </w:rPr>
              <w:t xml:space="preserve">Chiv Hak              </w:t>
            </w:r>
            <w:r w:rsidR="00AA5D36">
              <w:rPr>
                <w:rFonts w:ascii="Verdana" w:hAnsi="Verdana"/>
                <w:sz w:val="18"/>
              </w:rPr>
              <w:t xml:space="preserve"> </w:t>
            </w:r>
            <w:r w:rsidR="00AA5D36">
              <w:rPr>
                <w:rFonts w:ascii="Verdana" w:hAnsi="Verdana"/>
                <w:sz w:val="18"/>
              </w:rPr>
              <w:tab/>
              <w:t xml:space="preserve">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AA5D36" w:rsidP="00373562">
            <w:pPr>
              <w:tabs>
                <w:tab w:val="left" w:pos="296"/>
                <w:tab w:val="left" w:pos="2552"/>
                <w:tab w:val="left" w:pos="2785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Designation     </w:t>
            </w:r>
            <w:r w:rsidR="003E3E42">
              <w:rPr>
                <w:rFonts w:ascii="Verdana" w:hAnsi="Verdana"/>
                <w:sz w:val="18"/>
              </w:rPr>
              <w:t xml:space="preserve">              </w:t>
            </w:r>
            <w:r w:rsidR="00DA4E11">
              <w:rPr>
                <w:rFonts w:ascii="Verdana" w:hAnsi="Verdana"/>
                <w:sz w:val="18"/>
              </w:rPr>
              <w:t xml:space="preserve">Senior </w:t>
            </w:r>
            <w:r w:rsidR="003E3E42">
              <w:rPr>
                <w:rFonts w:ascii="Verdana" w:hAnsi="Verdana"/>
                <w:sz w:val="18"/>
              </w:rPr>
              <w:t>Manager,</w:t>
            </w:r>
            <w:r w:rsidR="00C378A8">
              <w:rPr>
                <w:rFonts w:ascii="Verdana" w:hAnsi="Verdana"/>
                <w:sz w:val="18"/>
              </w:rPr>
              <w:t xml:space="preserve"> R &amp; C</w:t>
            </w:r>
            <w:r w:rsidR="00373562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DA4E11">
              <w:rPr>
                <w:rFonts w:ascii="Verdana" w:hAnsi="Verdana"/>
                <w:sz w:val="18"/>
              </w:rPr>
              <w:t xml:space="preserve"> 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F1C6E" w:rsidRPr="0044099A" w:rsidRDefault="007F1C6E" w:rsidP="00A51B88">
            <w:pPr>
              <w:rPr>
                <w:sz w:val="2"/>
              </w:rPr>
            </w:pPr>
          </w:p>
          <w:p w:rsidR="00714738" w:rsidRPr="00714738" w:rsidRDefault="00714738" w:rsidP="00714738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  <w:r w:rsidRPr="0044099A">
              <w:rPr>
                <w:sz w:val="2"/>
              </w:rPr>
              <w:tab/>
            </w:r>
            <w:r>
              <w:rPr>
                <w:u w:val="single"/>
              </w:rPr>
              <w:tab/>
            </w:r>
            <w:r w:rsidR="003E409F">
              <w:rPr>
                <w:u w:val="single"/>
              </w:rPr>
              <w:t xml:space="preserve"> </w:t>
            </w:r>
          </w:p>
        </w:tc>
      </w:tr>
    </w:tbl>
    <w:p w:rsidR="00EC4916" w:rsidRDefault="00822C74">
      <w:r>
        <w:lastRenderedPageBreak/>
        <w:t xml:space="preserve">                   </w:t>
      </w:r>
      <w:r w:rsidR="008A7F1F">
        <w:t xml:space="preserve"> </w:t>
      </w:r>
      <w:r w:rsidR="00E028C5">
        <w:t xml:space="preserve"> </w:t>
      </w:r>
      <w:r w:rsidR="00AF79E3">
        <w:t xml:space="preserve">                                                                         </w:t>
      </w:r>
      <w:r w:rsidR="00696FB0">
        <w:t xml:space="preserve">                                                 </w:t>
      </w:r>
      <w:r w:rsidR="003E1490">
        <w:t xml:space="preserve"> </w:t>
      </w:r>
      <w:r w:rsidR="00FC2F38">
        <w:t xml:space="preserve">                  </w:t>
      </w:r>
      <w:r w:rsidR="00C378A8">
        <w:t xml:space="preserve">  </w:t>
      </w:r>
      <w:r w:rsidR="00FC2F38">
        <w:t xml:space="preserve"> </w:t>
      </w:r>
      <w:ins w:id="61" w:author="Ngan Phallen" w:date="2017-10-11T13:29:00Z">
        <w:r w:rsidR="003C67D9">
          <w:t xml:space="preserve">           </w:t>
        </w:r>
      </w:ins>
      <w:ins w:id="62" w:author="Ngan Phallen" w:date="2017-11-17T11:05:00Z">
        <w:r w:rsidR="009B639C">
          <w:t xml:space="preserve">            </w:t>
        </w:r>
      </w:ins>
      <w:ins w:id="63" w:author="Ngan Phallen" w:date="2017-11-17T16:27:00Z">
        <w:r w:rsidR="00220379">
          <w:t xml:space="preserve"> </w:t>
        </w:r>
      </w:ins>
      <w:bookmarkStart w:id="64" w:name="_GoBack"/>
      <w:bookmarkEnd w:id="64"/>
      <w:ins w:id="65" w:author="Ngan Phallen" w:date="2017-11-17T11:05:00Z">
        <w:r w:rsidR="009B639C">
          <w:t xml:space="preserve">       </w:t>
        </w:r>
      </w:ins>
      <w:ins w:id="66" w:author="Ngan Phallen" w:date="2017-10-11T13:29:00Z">
        <w:r w:rsidR="003C67D9">
          <w:t xml:space="preserve">      </w:t>
        </w:r>
        <w:r w:rsidR="00FA4430">
          <w:t xml:space="preserve">       </w:t>
        </w:r>
      </w:ins>
      <w:ins w:id="67" w:author="Ngan Phallen" w:date="2017-11-17T10:48:00Z">
        <w:r w:rsidR="002D3524">
          <w:t xml:space="preserve">   </w:t>
        </w:r>
      </w:ins>
      <w:ins w:id="68" w:author="Ngan Phallen" w:date="2017-10-11T13:29:00Z">
        <w:r w:rsidR="00FA4430">
          <w:t xml:space="preserve"> </w:t>
        </w:r>
      </w:ins>
      <w:ins w:id="69" w:author="Ngan Phallen" w:date="2017-11-17T10:48:00Z">
        <w:r w:rsidR="002D3524">
          <w:t xml:space="preserve"> </w:t>
        </w:r>
      </w:ins>
    </w:p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321" w:rsidRDefault="00F61321" w:rsidP="00822223">
      <w:r>
        <w:separator/>
      </w:r>
    </w:p>
  </w:endnote>
  <w:endnote w:type="continuationSeparator" w:id="0">
    <w:p w:rsidR="00F61321" w:rsidRDefault="00F61321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321" w:rsidRDefault="00F61321" w:rsidP="00822223">
      <w:r>
        <w:separator/>
      </w:r>
    </w:p>
  </w:footnote>
  <w:footnote w:type="continuationSeparator" w:id="0">
    <w:p w:rsidR="00F61321" w:rsidRDefault="00F61321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</w:p>
  <w:p w:rsidR="00822223" w:rsidRDefault="00822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revisionView w:markup="0"/>
  <w:trackRevision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045AE"/>
    <w:rsid w:val="00010400"/>
    <w:rsid w:val="0001382B"/>
    <w:rsid w:val="00016109"/>
    <w:rsid w:val="0002246A"/>
    <w:rsid w:val="00026731"/>
    <w:rsid w:val="00060BA6"/>
    <w:rsid w:val="000B4621"/>
    <w:rsid w:val="000B7084"/>
    <w:rsid w:val="000F12C0"/>
    <w:rsid w:val="00102BD2"/>
    <w:rsid w:val="0013631F"/>
    <w:rsid w:val="00142D7D"/>
    <w:rsid w:val="00151B29"/>
    <w:rsid w:val="001678BD"/>
    <w:rsid w:val="00172A67"/>
    <w:rsid w:val="0019174C"/>
    <w:rsid w:val="00191A9D"/>
    <w:rsid w:val="001A42C1"/>
    <w:rsid w:val="001B5906"/>
    <w:rsid w:val="001B6173"/>
    <w:rsid w:val="001B74E0"/>
    <w:rsid w:val="001C6322"/>
    <w:rsid w:val="001E24FF"/>
    <w:rsid w:val="002002F5"/>
    <w:rsid w:val="00200F30"/>
    <w:rsid w:val="00220379"/>
    <w:rsid w:val="00234687"/>
    <w:rsid w:val="0023558D"/>
    <w:rsid w:val="00253FE6"/>
    <w:rsid w:val="002604D9"/>
    <w:rsid w:val="00287FBD"/>
    <w:rsid w:val="002A3FB7"/>
    <w:rsid w:val="002B5C58"/>
    <w:rsid w:val="002C548F"/>
    <w:rsid w:val="002C69EA"/>
    <w:rsid w:val="002D3524"/>
    <w:rsid w:val="002E35A7"/>
    <w:rsid w:val="002E64A9"/>
    <w:rsid w:val="002E6A8B"/>
    <w:rsid w:val="002F4FB7"/>
    <w:rsid w:val="002F600F"/>
    <w:rsid w:val="003071B8"/>
    <w:rsid w:val="00312856"/>
    <w:rsid w:val="00316929"/>
    <w:rsid w:val="00330C54"/>
    <w:rsid w:val="00340E63"/>
    <w:rsid w:val="00343E98"/>
    <w:rsid w:val="00350354"/>
    <w:rsid w:val="00353F15"/>
    <w:rsid w:val="00361855"/>
    <w:rsid w:val="00364779"/>
    <w:rsid w:val="0036485B"/>
    <w:rsid w:val="00373562"/>
    <w:rsid w:val="003B55B6"/>
    <w:rsid w:val="003C035A"/>
    <w:rsid w:val="003C0499"/>
    <w:rsid w:val="003C67D9"/>
    <w:rsid w:val="003D3D08"/>
    <w:rsid w:val="003E1490"/>
    <w:rsid w:val="003E3C6A"/>
    <w:rsid w:val="003E3E42"/>
    <w:rsid w:val="003E409F"/>
    <w:rsid w:val="003E4E8B"/>
    <w:rsid w:val="003F48D0"/>
    <w:rsid w:val="004017D6"/>
    <w:rsid w:val="004061A8"/>
    <w:rsid w:val="00410FF9"/>
    <w:rsid w:val="004202F2"/>
    <w:rsid w:val="004236F9"/>
    <w:rsid w:val="00427DF3"/>
    <w:rsid w:val="0044099A"/>
    <w:rsid w:val="00444F70"/>
    <w:rsid w:val="00453827"/>
    <w:rsid w:val="0045420D"/>
    <w:rsid w:val="00470392"/>
    <w:rsid w:val="00476801"/>
    <w:rsid w:val="00485342"/>
    <w:rsid w:val="0048562F"/>
    <w:rsid w:val="004924AD"/>
    <w:rsid w:val="004A4417"/>
    <w:rsid w:val="004A4E9F"/>
    <w:rsid w:val="004C3E3A"/>
    <w:rsid w:val="004D19E7"/>
    <w:rsid w:val="004E33CA"/>
    <w:rsid w:val="004F5F82"/>
    <w:rsid w:val="00501A90"/>
    <w:rsid w:val="0050685C"/>
    <w:rsid w:val="00522022"/>
    <w:rsid w:val="00530D82"/>
    <w:rsid w:val="0054373A"/>
    <w:rsid w:val="0054568A"/>
    <w:rsid w:val="005501BC"/>
    <w:rsid w:val="00552C53"/>
    <w:rsid w:val="00561ECE"/>
    <w:rsid w:val="005631E5"/>
    <w:rsid w:val="00573C07"/>
    <w:rsid w:val="00580E13"/>
    <w:rsid w:val="00581DA3"/>
    <w:rsid w:val="00593AB9"/>
    <w:rsid w:val="005A0CF3"/>
    <w:rsid w:val="005C158C"/>
    <w:rsid w:val="005C667D"/>
    <w:rsid w:val="005D0C56"/>
    <w:rsid w:val="005D3A69"/>
    <w:rsid w:val="005D6B97"/>
    <w:rsid w:val="005E167C"/>
    <w:rsid w:val="005E3ACC"/>
    <w:rsid w:val="005E4CFB"/>
    <w:rsid w:val="00601D28"/>
    <w:rsid w:val="006132DA"/>
    <w:rsid w:val="0062042F"/>
    <w:rsid w:val="00630681"/>
    <w:rsid w:val="00641B12"/>
    <w:rsid w:val="006508CA"/>
    <w:rsid w:val="00682C53"/>
    <w:rsid w:val="00695F97"/>
    <w:rsid w:val="00696FB0"/>
    <w:rsid w:val="006A2131"/>
    <w:rsid w:val="006A5F22"/>
    <w:rsid w:val="006B7C03"/>
    <w:rsid w:val="006B7E5F"/>
    <w:rsid w:val="006D618B"/>
    <w:rsid w:val="006E071A"/>
    <w:rsid w:val="00702BDD"/>
    <w:rsid w:val="00705785"/>
    <w:rsid w:val="00707DA0"/>
    <w:rsid w:val="00714738"/>
    <w:rsid w:val="00717C8B"/>
    <w:rsid w:val="0072209F"/>
    <w:rsid w:val="0072411B"/>
    <w:rsid w:val="00725E04"/>
    <w:rsid w:val="00726C6E"/>
    <w:rsid w:val="00736F72"/>
    <w:rsid w:val="007432B0"/>
    <w:rsid w:val="0075671B"/>
    <w:rsid w:val="00774D31"/>
    <w:rsid w:val="00783A69"/>
    <w:rsid w:val="00787D43"/>
    <w:rsid w:val="007904C2"/>
    <w:rsid w:val="007920AD"/>
    <w:rsid w:val="00792FB5"/>
    <w:rsid w:val="00795DF8"/>
    <w:rsid w:val="0079715E"/>
    <w:rsid w:val="007B558E"/>
    <w:rsid w:val="007C3B5C"/>
    <w:rsid w:val="007D0A59"/>
    <w:rsid w:val="007D2A71"/>
    <w:rsid w:val="007E480F"/>
    <w:rsid w:val="007E5CEE"/>
    <w:rsid w:val="007F1C6E"/>
    <w:rsid w:val="007F735D"/>
    <w:rsid w:val="0080009C"/>
    <w:rsid w:val="00806CDE"/>
    <w:rsid w:val="008132C7"/>
    <w:rsid w:val="00822223"/>
    <w:rsid w:val="00822C74"/>
    <w:rsid w:val="00831972"/>
    <w:rsid w:val="00834044"/>
    <w:rsid w:val="0085281F"/>
    <w:rsid w:val="008571D9"/>
    <w:rsid w:val="00873834"/>
    <w:rsid w:val="0088772F"/>
    <w:rsid w:val="008A71EC"/>
    <w:rsid w:val="008A7F1F"/>
    <w:rsid w:val="008C67A0"/>
    <w:rsid w:val="008E0568"/>
    <w:rsid w:val="008F17D8"/>
    <w:rsid w:val="008F6590"/>
    <w:rsid w:val="009008CF"/>
    <w:rsid w:val="00902A07"/>
    <w:rsid w:val="00906795"/>
    <w:rsid w:val="00925E83"/>
    <w:rsid w:val="009571F6"/>
    <w:rsid w:val="00960795"/>
    <w:rsid w:val="009610C1"/>
    <w:rsid w:val="00972645"/>
    <w:rsid w:val="00992857"/>
    <w:rsid w:val="009A66B3"/>
    <w:rsid w:val="009A6B45"/>
    <w:rsid w:val="009B639C"/>
    <w:rsid w:val="009C1C2E"/>
    <w:rsid w:val="009C37FA"/>
    <w:rsid w:val="009C5E93"/>
    <w:rsid w:val="009D1316"/>
    <w:rsid w:val="009E182C"/>
    <w:rsid w:val="009E414F"/>
    <w:rsid w:val="009E63A9"/>
    <w:rsid w:val="009F1093"/>
    <w:rsid w:val="00A1464C"/>
    <w:rsid w:val="00A14C06"/>
    <w:rsid w:val="00A36C72"/>
    <w:rsid w:val="00A579FA"/>
    <w:rsid w:val="00A635C9"/>
    <w:rsid w:val="00A738DA"/>
    <w:rsid w:val="00A759FC"/>
    <w:rsid w:val="00AA38C5"/>
    <w:rsid w:val="00AA5D36"/>
    <w:rsid w:val="00AD5E3C"/>
    <w:rsid w:val="00AE39C2"/>
    <w:rsid w:val="00AF01EC"/>
    <w:rsid w:val="00AF34E5"/>
    <w:rsid w:val="00AF6797"/>
    <w:rsid w:val="00AF79E3"/>
    <w:rsid w:val="00B067BD"/>
    <w:rsid w:val="00B23871"/>
    <w:rsid w:val="00B2722C"/>
    <w:rsid w:val="00B3583A"/>
    <w:rsid w:val="00B37F80"/>
    <w:rsid w:val="00B41528"/>
    <w:rsid w:val="00B51469"/>
    <w:rsid w:val="00B63A0A"/>
    <w:rsid w:val="00B64389"/>
    <w:rsid w:val="00B67242"/>
    <w:rsid w:val="00B7360F"/>
    <w:rsid w:val="00B761D2"/>
    <w:rsid w:val="00B7695D"/>
    <w:rsid w:val="00B76D22"/>
    <w:rsid w:val="00B80C7D"/>
    <w:rsid w:val="00B8153D"/>
    <w:rsid w:val="00B8160A"/>
    <w:rsid w:val="00B9093C"/>
    <w:rsid w:val="00BA57A0"/>
    <w:rsid w:val="00BB368A"/>
    <w:rsid w:val="00BC1653"/>
    <w:rsid w:val="00BD6C88"/>
    <w:rsid w:val="00C07B25"/>
    <w:rsid w:val="00C1233F"/>
    <w:rsid w:val="00C20B6E"/>
    <w:rsid w:val="00C378A8"/>
    <w:rsid w:val="00C411CB"/>
    <w:rsid w:val="00C436D8"/>
    <w:rsid w:val="00C61147"/>
    <w:rsid w:val="00C62D6E"/>
    <w:rsid w:val="00C74E2B"/>
    <w:rsid w:val="00C75C5E"/>
    <w:rsid w:val="00CC19D7"/>
    <w:rsid w:val="00D013E4"/>
    <w:rsid w:val="00D13075"/>
    <w:rsid w:val="00D47BE5"/>
    <w:rsid w:val="00D51294"/>
    <w:rsid w:val="00D64586"/>
    <w:rsid w:val="00D674BE"/>
    <w:rsid w:val="00D7340B"/>
    <w:rsid w:val="00DA44D0"/>
    <w:rsid w:val="00DA4956"/>
    <w:rsid w:val="00DA4E11"/>
    <w:rsid w:val="00DA7E67"/>
    <w:rsid w:val="00DD36F6"/>
    <w:rsid w:val="00DE31F7"/>
    <w:rsid w:val="00DF2F84"/>
    <w:rsid w:val="00E028C5"/>
    <w:rsid w:val="00E043AD"/>
    <w:rsid w:val="00E05484"/>
    <w:rsid w:val="00E10EBE"/>
    <w:rsid w:val="00E26AAC"/>
    <w:rsid w:val="00E31289"/>
    <w:rsid w:val="00E3711F"/>
    <w:rsid w:val="00E507AA"/>
    <w:rsid w:val="00E539A3"/>
    <w:rsid w:val="00E546C2"/>
    <w:rsid w:val="00E5560A"/>
    <w:rsid w:val="00E57768"/>
    <w:rsid w:val="00E62A84"/>
    <w:rsid w:val="00E7611B"/>
    <w:rsid w:val="00E90423"/>
    <w:rsid w:val="00E907FB"/>
    <w:rsid w:val="00E954D9"/>
    <w:rsid w:val="00EB1772"/>
    <w:rsid w:val="00EB3DDE"/>
    <w:rsid w:val="00EB5673"/>
    <w:rsid w:val="00EB7445"/>
    <w:rsid w:val="00EC4916"/>
    <w:rsid w:val="00EC6559"/>
    <w:rsid w:val="00EC6568"/>
    <w:rsid w:val="00ED686F"/>
    <w:rsid w:val="00EE7582"/>
    <w:rsid w:val="00F30C58"/>
    <w:rsid w:val="00F4216C"/>
    <w:rsid w:val="00F57612"/>
    <w:rsid w:val="00F61321"/>
    <w:rsid w:val="00F629B8"/>
    <w:rsid w:val="00F702B1"/>
    <w:rsid w:val="00F87348"/>
    <w:rsid w:val="00F97308"/>
    <w:rsid w:val="00FA4430"/>
    <w:rsid w:val="00FA72BB"/>
    <w:rsid w:val="00FB291E"/>
    <w:rsid w:val="00FC2F38"/>
    <w:rsid w:val="00FD2521"/>
    <w:rsid w:val="00FD4826"/>
    <w:rsid w:val="00FD60FA"/>
    <w:rsid w:val="00FE71FB"/>
    <w:rsid w:val="00F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917A6-4297-46FE-8868-E7C7178C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Ngan Phallen</cp:lastModifiedBy>
  <cp:revision>128</cp:revision>
  <cp:lastPrinted>2017-11-17T09:27:00Z</cp:lastPrinted>
  <dcterms:created xsi:type="dcterms:W3CDTF">2015-07-10T03:49:00Z</dcterms:created>
  <dcterms:modified xsi:type="dcterms:W3CDTF">2017-11-17T09:27:00Z</dcterms:modified>
</cp:coreProperties>
</file>