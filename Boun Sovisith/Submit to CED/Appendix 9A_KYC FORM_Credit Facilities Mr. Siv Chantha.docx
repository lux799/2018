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1721C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2914F39F" wp14:editId="23D2F06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5D90DB" wp14:editId="168B21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622932">
            <w:pPr>
              <w:tabs>
                <w:tab w:val="left" w:pos="288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546EF2">
              <w:rPr>
                <w:rFonts w:ascii="Verdana" w:hAnsi="Verdana"/>
                <w:sz w:val="18"/>
              </w:rPr>
              <w:t xml:space="preserve">dm. Siv Chantha  </w:t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925E83">
              <w:rPr>
                <w:rFonts w:ascii="Verdana" w:hAnsi="Verdana"/>
                <w:sz w:val="18"/>
              </w:rPr>
              <w:t>0</w:t>
            </w:r>
            <w:r w:rsidR="00546EF2">
              <w:rPr>
                <w:rFonts w:ascii="Verdana" w:hAnsi="Verdana"/>
                <w:sz w:val="18"/>
              </w:rPr>
              <w:t>93 893 839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r w:rsidR="001721CF">
              <w:rPr>
                <w:rFonts w:ascii="Verdana" w:hAnsi="Verdana"/>
                <w:sz w:val="18"/>
              </w:rPr>
              <w:t xml:space="preserve"># </w:t>
            </w:r>
            <w:r w:rsidR="001721CF" w:rsidRPr="00622932">
              <w:rPr>
                <w:rFonts w:ascii="Verdana" w:hAnsi="Verdana"/>
                <w:sz w:val="18"/>
              </w:rPr>
              <w:t>14A, St. 602, Phum 8, Sangkat Beoung Kok 2, Khan Toul Kork, Phnom Penh</w:t>
            </w:r>
            <w:r w:rsidR="001721CF">
              <w:rPr>
                <w:rFonts w:ascii="Verdana" w:hAnsi="Verdana"/>
                <w:sz w:val="18"/>
              </w:rPr>
              <w:t xml:space="preserve">. 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r w:rsidR="00622932">
              <w:rPr>
                <w:rFonts w:ascii="Verdana" w:hAnsi="Verdana"/>
                <w:sz w:val="18"/>
              </w:rPr>
              <w:t xml:space="preserve">Chinese Translator and Online Seller  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1C4C98" wp14:editId="28B322D6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4C2762" wp14:editId="338FCAEC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E687E00" wp14:editId="79B69DAA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CB7086" wp14:editId="30A8C8EE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311CDD" wp14:editId="352D3249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622932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r w:rsidR="00622932">
              <w:rPr>
                <w:rFonts w:ascii="Verdana" w:hAnsi="Verdana"/>
                <w:sz w:val="18"/>
              </w:rPr>
              <w:t>N/A</w:t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  <w:r w:rsidR="00622932">
              <w:rPr>
                <w:rFonts w:ascii="Verdana" w:hAnsi="Verdana"/>
                <w:sz w:val="18"/>
              </w:rPr>
              <w:t xml:space="preserve">  </w:t>
            </w:r>
          </w:p>
          <w:p w:rsidR="00A14C06" w:rsidRPr="002F4FB7" w:rsidRDefault="005C158C" w:rsidP="00622932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r w:rsidR="00622932">
              <w:rPr>
                <w:rFonts w:ascii="Verdana" w:hAnsi="Verdana"/>
                <w:sz w:val="18"/>
              </w:rPr>
              <w:t>N/A</w:t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  <w:r w:rsidR="00622932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r w:rsidR="001721CF">
              <w:rPr>
                <w:rFonts w:ascii="Verdana" w:hAnsi="Verdana"/>
                <w:sz w:val="18"/>
              </w:rPr>
              <w:t>1</w:t>
            </w:r>
            <w:r w:rsidR="00EC6568" w:rsidRPr="002F4FB7">
              <w:rPr>
                <w:rFonts w:ascii="Verdana" w:hAnsi="Verdana"/>
                <w:sz w:val="18"/>
              </w:rPr>
              <w:t>,</w:t>
            </w:r>
            <w:r w:rsidR="001721CF">
              <w:rPr>
                <w:rFonts w:ascii="Verdana" w:hAnsi="Verdana"/>
                <w:sz w:val="18"/>
              </w:rPr>
              <w:t>286</w:t>
            </w:r>
            <w:r w:rsidR="00925E83">
              <w:rPr>
                <w:rFonts w:ascii="Verdana" w:hAnsi="Verdana"/>
                <w:sz w:val="18"/>
              </w:rPr>
              <w:t>.</w:t>
            </w:r>
            <w:r w:rsidR="001721CF">
              <w:rPr>
                <w:rFonts w:ascii="Verdana" w:hAnsi="Verdana"/>
                <w:sz w:val="18"/>
              </w:rPr>
              <w:t>40</w:t>
            </w:r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16DD3FB" wp14:editId="5D6A1315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6AF0BC" wp14:editId="26A2298D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20C41D" wp14:editId="221067BA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680037" wp14:editId="32DD4048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F7DF1F" wp14:editId="7C37A7B6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E29F044" wp14:editId="29F36A59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43A5BB" wp14:editId="1039E921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r w:rsidR="001721CF">
              <w:rPr>
                <w:rFonts w:ascii="Verdana" w:hAnsi="Verdana"/>
                <w:sz w:val="18"/>
                <w:u w:val="single"/>
              </w:rPr>
              <w:t>5</w:t>
            </w:r>
            <w:r w:rsidR="00287FBD">
              <w:rPr>
                <w:rFonts w:ascii="Verdana" w:hAnsi="Verdana"/>
                <w:sz w:val="18"/>
                <w:u w:val="single"/>
              </w:rPr>
              <w:t>0</w:t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0  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500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</w:t>
            </w:r>
            <w:r w:rsidR="001721CF">
              <w:rPr>
                <w:rFonts w:ascii="Verdana" w:hAnsi="Verdana"/>
                <w:sz w:val="14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8B14393" wp14:editId="637A14CC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D7CD15D" wp14:editId="1878D546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9A94E6" wp14:editId="3B4F3DC8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01EFCE" wp14:editId="67599CFB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E83FA4" wp14:editId="2FDE7D73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57F7CD2" wp14:editId="06E4482E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EB1AF8D" wp14:editId="01A89FD3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D080ED6" wp14:editId="792DEF86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24ACD6E" wp14:editId="3AB7E893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C6233BB" wp14:editId="1E676F1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11D9D40" wp14:editId="68265632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1C5B3FA" wp14:editId="38964DC5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9325122" wp14:editId="1A5F8C00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E8A9F36" wp14:editId="070AB1D6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5522B4" wp14:editId="1D2123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1721CF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Officer Name &amp;     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 xml:space="preserve">                           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</w:t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1721CF" w:rsidRDefault="001721CF" w:rsidP="001721C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Huot Sovathanak</w:t>
            </w:r>
            <w:r>
              <w:rPr>
                <w:rFonts w:ascii="Verdana" w:hAnsi="Verdana"/>
                <w:sz w:val="18"/>
              </w:rPr>
              <w:tab/>
              <w:t xml:space="preserve">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Branch Manager, TKK </w:t>
            </w:r>
            <w:r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 w:rsidP="00622932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1B5E32CB" wp14:editId="07CF434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555CB99" wp14:editId="3770724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DC71B1" wp14:editId="77028F14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37F52B" wp14:editId="55C532AF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364908" wp14:editId="029C6923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7A2427" wp14:editId="79C9CE1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DF4956F" wp14:editId="3B15A302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481B5BD8" wp14:editId="5C9F3852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3408D3C" wp14:editId="3E7722C5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7DAF96" wp14:editId="1FC60D6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BFCB7EE" wp14:editId="7928EFF0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89B928" wp14:editId="68910DD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CC0669" wp14:editId="711EAACE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08B97AC" wp14:editId="46467E9F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9746B23" wp14:editId="223EDB3C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06D4524" wp14:editId="5B0266B2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2A94BB" wp14:editId="2A988A26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8F8A0D5" wp14:editId="353EDABB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759F91F" wp14:editId="61B6F526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2E7994F" wp14:editId="49F131C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lastRenderedPageBreak/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r w:rsidR="003C67D9">
        <w:t xml:space="preserve">  </w:t>
      </w:r>
      <w:r w:rsidR="00622932">
        <w:t xml:space="preserve">                   </w:t>
      </w:r>
      <w:ins w:id="0" w:author="Ngan Phallen" w:date="2017-10-20T15:11:00Z">
        <w:r w:rsidR="00974A2C">
          <w:t xml:space="preserve">  </w:t>
        </w:r>
      </w:ins>
      <w:bookmarkStart w:id="1" w:name="_GoBack"/>
      <w:bookmarkEnd w:id="1"/>
      <w:r w:rsidR="00622932">
        <w:t xml:space="preserve">                              </w:t>
      </w:r>
      <w:r w:rsidR="003C67D9">
        <w:t xml:space="preserve">               </w:t>
      </w:r>
      <w:r w:rsidR="00FA4430">
        <w:t xml:space="preserve">        </w:t>
      </w:r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B4621"/>
    <w:rsid w:val="000B7084"/>
    <w:rsid w:val="000F12C0"/>
    <w:rsid w:val="00102BD2"/>
    <w:rsid w:val="0013631F"/>
    <w:rsid w:val="00142D7D"/>
    <w:rsid w:val="00151B29"/>
    <w:rsid w:val="001678BD"/>
    <w:rsid w:val="001721CF"/>
    <w:rsid w:val="00172A67"/>
    <w:rsid w:val="0019174C"/>
    <w:rsid w:val="00191A9D"/>
    <w:rsid w:val="001A42C1"/>
    <w:rsid w:val="001B5906"/>
    <w:rsid w:val="001B6173"/>
    <w:rsid w:val="001B74E0"/>
    <w:rsid w:val="001C6322"/>
    <w:rsid w:val="001E24FF"/>
    <w:rsid w:val="002002F5"/>
    <w:rsid w:val="00200F30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70392"/>
    <w:rsid w:val="00476801"/>
    <w:rsid w:val="00485342"/>
    <w:rsid w:val="0048562F"/>
    <w:rsid w:val="004924AD"/>
    <w:rsid w:val="004A4417"/>
    <w:rsid w:val="004A4E9F"/>
    <w:rsid w:val="004C3E3A"/>
    <w:rsid w:val="004D19E7"/>
    <w:rsid w:val="004E33CA"/>
    <w:rsid w:val="004F5F82"/>
    <w:rsid w:val="00501A90"/>
    <w:rsid w:val="0050685C"/>
    <w:rsid w:val="00522022"/>
    <w:rsid w:val="0054373A"/>
    <w:rsid w:val="0054568A"/>
    <w:rsid w:val="00546EF2"/>
    <w:rsid w:val="005501BC"/>
    <w:rsid w:val="00552C53"/>
    <w:rsid w:val="00561ECE"/>
    <w:rsid w:val="005631E5"/>
    <w:rsid w:val="00573C07"/>
    <w:rsid w:val="00580E13"/>
    <w:rsid w:val="00581DA3"/>
    <w:rsid w:val="00593AB9"/>
    <w:rsid w:val="005A0CF3"/>
    <w:rsid w:val="005C158C"/>
    <w:rsid w:val="005C667D"/>
    <w:rsid w:val="005D0C56"/>
    <w:rsid w:val="005D3A69"/>
    <w:rsid w:val="005D6B97"/>
    <w:rsid w:val="005E167C"/>
    <w:rsid w:val="005E3ACC"/>
    <w:rsid w:val="005E4CFB"/>
    <w:rsid w:val="00601D28"/>
    <w:rsid w:val="006132DA"/>
    <w:rsid w:val="0062042F"/>
    <w:rsid w:val="00622932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74A2C"/>
    <w:rsid w:val="00992857"/>
    <w:rsid w:val="009A66B3"/>
    <w:rsid w:val="009A6B45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6797"/>
    <w:rsid w:val="00AF79E3"/>
    <w:rsid w:val="00B067BD"/>
    <w:rsid w:val="00B23871"/>
    <w:rsid w:val="00B2722C"/>
    <w:rsid w:val="00B3583A"/>
    <w:rsid w:val="00B37F80"/>
    <w:rsid w:val="00B41528"/>
    <w:rsid w:val="00B51469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F30C58"/>
    <w:rsid w:val="00F4216C"/>
    <w:rsid w:val="00F57612"/>
    <w:rsid w:val="00F61321"/>
    <w:rsid w:val="00F629B8"/>
    <w:rsid w:val="00F702B1"/>
    <w:rsid w:val="00F87348"/>
    <w:rsid w:val="00F97308"/>
    <w:rsid w:val="00FA4430"/>
    <w:rsid w:val="00FA72BB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5D252-2F97-4BCE-8ED2-4C6FB690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129</cp:revision>
  <cp:lastPrinted>2017-10-20T08:11:00Z</cp:lastPrinted>
  <dcterms:created xsi:type="dcterms:W3CDTF">2015-07-10T03:49:00Z</dcterms:created>
  <dcterms:modified xsi:type="dcterms:W3CDTF">2017-10-20T08:11:00Z</dcterms:modified>
</cp:coreProperties>
</file>