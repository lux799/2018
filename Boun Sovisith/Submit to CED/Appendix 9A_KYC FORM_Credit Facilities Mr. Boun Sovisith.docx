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71A" w:rsidRDefault="006E071A"/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9"/>
      </w:tblGrid>
      <w:tr w:rsidR="006E071A" w:rsidTr="002F4FB7">
        <w:trPr>
          <w:trHeight w:val="12941"/>
        </w:trPr>
        <w:tc>
          <w:tcPr>
            <w:tcW w:w="9329" w:type="dxa"/>
          </w:tcPr>
          <w:p w:rsidR="00EB3DDE" w:rsidRDefault="00EB3DDE" w:rsidP="00902A07">
            <w:pPr>
              <w:spacing w:before="60"/>
              <w:rPr>
                <w:rFonts w:ascii="Verdana" w:hAnsi="Verdana"/>
                <w:b/>
                <w:bCs/>
                <w:sz w:val="18"/>
              </w:rPr>
            </w:pPr>
          </w:p>
          <w:p w:rsidR="00444F70" w:rsidRPr="00444F70" w:rsidRDefault="006E071A">
            <w:pPr>
              <w:spacing w:before="60"/>
              <w:jc w:val="center"/>
              <w:rPr>
                <w:rFonts w:ascii="Verdana" w:hAnsi="Verdana"/>
                <w:bCs/>
                <w:sz w:val="18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</w:rPr>
              <w:t>KYC FORM – CREDIT FACILITIES</w:t>
            </w:r>
            <w:r w:rsidR="00EB3DDE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      </w:t>
            </w:r>
            <w:r w:rsidR="000F12C0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C20B6E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B8160A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  </w:t>
            </w:r>
            <w:r w:rsidR="001B74E0">
              <w:rPr>
                <w:rFonts w:ascii="Verdana" w:hAnsi="Verdana"/>
                <w:b/>
                <w:bCs/>
                <w:sz w:val="18"/>
              </w:rPr>
              <w:t xml:space="preserve">     </w:t>
            </w:r>
            <w:r w:rsidR="00453827">
              <w:rPr>
                <w:rFonts w:ascii="Verdana" w:hAnsi="Verdana"/>
                <w:b/>
                <w:bCs/>
                <w:sz w:val="18"/>
              </w:rPr>
              <w:t xml:space="preserve">        </w:t>
            </w:r>
            <w:r w:rsidR="001721CF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453827">
              <w:rPr>
                <w:rFonts w:ascii="Verdana" w:hAnsi="Verdana"/>
                <w:b/>
                <w:bCs/>
                <w:sz w:val="18"/>
              </w:rPr>
              <w:t xml:space="preserve">      </w:t>
            </w:r>
            <w:r w:rsidR="001B74E0">
              <w:rPr>
                <w:rFonts w:ascii="Verdana" w:hAnsi="Verdana"/>
                <w:b/>
                <w:bCs/>
                <w:sz w:val="18"/>
              </w:rPr>
              <w:t xml:space="preserve">   </w:t>
            </w:r>
            <w:r w:rsidR="007904C2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6B7E5F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682C53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7904C2">
              <w:rPr>
                <w:rFonts w:ascii="Verdana" w:hAnsi="Verdana"/>
                <w:b/>
                <w:bCs/>
                <w:sz w:val="18"/>
              </w:rPr>
              <w:t xml:space="preserve">       </w:t>
            </w:r>
            <w:r w:rsidR="007D0A59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7904C2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DF2F84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7904C2">
              <w:rPr>
                <w:rFonts w:ascii="Verdana" w:hAnsi="Verdana"/>
                <w:b/>
                <w:bCs/>
                <w:sz w:val="18"/>
              </w:rPr>
              <w:t xml:space="preserve">   </w:t>
            </w:r>
            <w:r w:rsidR="002F600F">
              <w:rPr>
                <w:rFonts w:ascii="Verdana" w:hAnsi="Verdana"/>
                <w:b/>
                <w:bCs/>
                <w:sz w:val="18"/>
              </w:rPr>
              <w:t xml:space="preserve">   </w:t>
            </w:r>
            <w:r w:rsidR="007904C2">
              <w:rPr>
                <w:rFonts w:ascii="Verdana" w:hAnsi="Verdana"/>
                <w:b/>
                <w:bCs/>
                <w:sz w:val="18"/>
              </w:rPr>
              <w:t xml:space="preserve">                                                                                                                                         </w:t>
            </w:r>
            <w:r w:rsidR="001E24FF">
              <w:rPr>
                <w:rFonts w:ascii="Verdana" w:hAnsi="Verdana"/>
                <w:b/>
                <w:bCs/>
                <w:sz w:val="18"/>
              </w:rPr>
              <w:t xml:space="preserve">      </w:t>
            </w:r>
            <w:r w:rsidR="007B558E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026731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E90423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353F15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BA57A0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C411CB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287FBD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485342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B7360F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485342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AD5E3C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B761D2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19174C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834044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B7695D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19174C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7920AD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72209F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A14C06">
              <w:rPr>
                <w:rFonts w:ascii="Verdana" w:hAnsi="Verdana"/>
                <w:b/>
                <w:bCs/>
                <w:sz w:val="18"/>
              </w:rPr>
              <w:t xml:space="preserve">   </w:t>
            </w:r>
            <w:r w:rsidR="007E480F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F4216C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7E480F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A14C06">
              <w:rPr>
                <w:rFonts w:ascii="Verdana" w:hAnsi="Verdana"/>
                <w:b/>
                <w:bCs/>
                <w:sz w:val="18"/>
              </w:rPr>
              <w:t xml:space="preserve">    </w:t>
            </w:r>
            <w:r w:rsidR="002F4FB7">
              <w:rPr>
                <w:rFonts w:ascii="Verdana" w:hAnsi="Verdana"/>
                <w:b/>
                <w:bCs/>
                <w:sz w:val="18"/>
              </w:rPr>
              <w:t xml:space="preserve">      </w:t>
            </w:r>
            <w:r w:rsidR="00F97308">
              <w:rPr>
                <w:rFonts w:ascii="Verdana" w:hAnsi="Verdana"/>
                <w:b/>
                <w:bCs/>
                <w:sz w:val="18"/>
              </w:rPr>
              <w:t xml:space="preserve">     </w:t>
            </w:r>
            <w:r w:rsidR="00A14C06">
              <w:rPr>
                <w:rFonts w:ascii="Verdana" w:hAnsi="Verdana"/>
                <w:b/>
                <w:bCs/>
                <w:sz w:val="18"/>
              </w:rPr>
              <w:t xml:space="preserve"> 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      </w:t>
            </w:r>
            <w:r w:rsidR="009C1C2E">
              <w:rPr>
                <w:rFonts w:ascii="Verdana" w:hAnsi="Verdana"/>
                <w:b/>
                <w:bCs/>
                <w:sz w:val="18"/>
              </w:rPr>
              <w:t xml:space="preserve">       </w:t>
            </w:r>
            <w:r w:rsidR="00B37F80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E10EBE">
              <w:rPr>
                <w:rFonts w:ascii="Verdana" w:hAnsi="Verdana"/>
                <w:b/>
                <w:bCs/>
                <w:sz w:val="18"/>
              </w:rPr>
              <w:t xml:space="preserve">        </w:t>
            </w:r>
            <w:r w:rsidR="00561ECE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4E33CA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B64389">
              <w:rPr>
                <w:rFonts w:ascii="Verdana" w:hAnsi="Verdana"/>
                <w:b/>
                <w:bCs/>
                <w:sz w:val="18"/>
              </w:rPr>
              <w:t xml:space="preserve">       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    </w:t>
            </w:r>
            <w:r w:rsidR="005C667D">
              <w:rPr>
                <w:rFonts w:ascii="Verdana" w:hAnsi="Verdana"/>
                <w:b/>
                <w:bCs/>
                <w:sz w:val="18"/>
              </w:rPr>
              <w:t xml:space="preserve">          </w:t>
            </w:r>
            <w:r w:rsidR="0045420D">
              <w:rPr>
                <w:rFonts w:ascii="Verdana" w:hAnsi="Verdana"/>
                <w:b/>
                <w:bCs/>
                <w:sz w:val="18"/>
              </w:rPr>
              <w:t xml:space="preserve">     </w:t>
            </w:r>
            <w:r w:rsidR="005C667D">
              <w:rPr>
                <w:rFonts w:ascii="Verdana" w:hAnsi="Verdana"/>
                <w:b/>
                <w:bCs/>
                <w:sz w:val="18"/>
              </w:rPr>
              <w:t xml:space="preserve">        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593AB9">
              <w:rPr>
                <w:rFonts w:ascii="Verdana" w:hAnsi="Verdana"/>
                <w:b/>
                <w:bCs/>
                <w:sz w:val="18"/>
              </w:rPr>
              <w:t xml:space="preserve">             </w:t>
            </w:r>
            <w:r w:rsidR="009E414F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2E6A8B">
              <w:rPr>
                <w:rFonts w:ascii="Verdana" w:hAnsi="Verdana"/>
                <w:b/>
                <w:bCs/>
                <w:sz w:val="18"/>
              </w:rPr>
              <w:t xml:space="preserve">    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795DF8">
              <w:rPr>
                <w:rFonts w:ascii="Verdana" w:hAnsi="Verdana"/>
                <w:b/>
                <w:bCs/>
                <w:sz w:val="18"/>
              </w:rPr>
              <w:t xml:space="preserve">     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   </w:t>
            </w:r>
          </w:p>
          <w:p w:rsidR="006E071A" w:rsidRDefault="005D0C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4294967295" distB="4294967295" distL="114300" distR="114300" simplePos="0" relativeHeight="251697152" behindDoc="0" locked="0" layoutInCell="1" allowOverlap="1" wp14:anchorId="492374E7" wp14:editId="70488B1F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45719</wp:posOffset>
                      </wp:positionV>
                      <wp:extent cx="5848985" cy="0"/>
                      <wp:effectExtent l="0" t="0" r="18415" b="19050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489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0" o:spid="_x0000_s1026" style="position:absolute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05pt,3.6pt" to="460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" strokecolor="black [3213]">
                      <o:lock v:ext="edit" shapetype="f"/>
                    </v:line>
                  </w:pict>
                </mc:Fallback>
              </mc:AlternateContent>
            </w:r>
          </w:p>
          <w:p w:rsidR="006E071A" w:rsidRDefault="006E071A" w:rsidP="00A51B88">
            <w:pPr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A</w:t>
            </w:r>
          </w:p>
          <w:p w:rsidR="006E071A" w:rsidRDefault="006E071A" w:rsidP="00A51B88">
            <w:pPr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 xml:space="preserve">This part is to be completed by the Front Office </w:t>
            </w:r>
            <w:r w:rsidRPr="00B2722C">
              <w:rPr>
                <w:rFonts w:ascii="Verdana" w:hAnsi="Verdana"/>
                <w:sz w:val="12"/>
                <w:szCs w:val="12"/>
              </w:rPr>
              <w:t>(</w:t>
            </w:r>
            <w:r w:rsidR="00B2722C" w:rsidRPr="00B2722C">
              <w:rPr>
                <w:rFonts w:ascii="Verdana" w:hAnsi="Verdana"/>
                <w:sz w:val="12"/>
                <w:szCs w:val="12"/>
              </w:rPr>
              <w:t>e.g. Sales Personnel)</w:t>
            </w:r>
            <w:r w:rsidR="005E167C" w:rsidRPr="005E167C">
              <w:rPr>
                <w:noProof/>
                <w:sz w:val="18"/>
                <w:lang w:val="en-US"/>
              </w:rPr>
              <w:t xml:space="preserve"> </w:t>
            </w:r>
          </w:p>
          <w:p w:rsidR="00B2722C" w:rsidRDefault="00B2722C" w:rsidP="00A51B88">
            <w:pPr>
              <w:rPr>
                <w:rFonts w:ascii="Verdana" w:hAnsi="Verdana"/>
                <w:i/>
                <w:sz w:val="12"/>
              </w:rPr>
            </w:pPr>
            <w:r w:rsidRPr="00B2722C">
              <w:rPr>
                <w:rFonts w:ascii="Verdana" w:hAnsi="Verdana"/>
                <w:i/>
                <w:sz w:val="12"/>
              </w:rPr>
              <w:t xml:space="preserve">(Please indicate N/A to questions that are not applicable. However, those marked with </w:t>
            </w:r>
            <w:r w:rsidRPr="005A0CF3">
              <w:rPr>
                <w:rFonts w:ascii="Verdana" w:hAnsi="Verdana"/>
                <w:b/>
                <w:i/>
                <w:sz w:val="12"/>
              </w:rPr>
              <w:t>*</w:t>
            </w:r>
            <w:r w:rsidRPr="00B2722C">
              <w:rPr>
                <w:rFonts w:ascii="Verdana" w:hAnsi="Verdana"/>
                <w:i/>
                <w:sz w:val="12"/>
              </w:rPr>
              <w:t xml:space="preserve"> are mandatory)</w:t>
            </w:r>
            <w:r w:rsidR="005E167C">
              <w:rPr>
                <w:noProof/>
                <w:lang w:val="en-US"/>
              </w:rPr>
              <w:t xml:space="preserve"> </w:t>
            </w:r>
          </w:p>
          <w:p w:rsidR="00B2722C" w:rsidRDefault="005D0C56" w:rsidP="00A51B88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A0E0FDC" wp14:editId="78833E7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57150</wp:posOffset>
                      </wp:positionV>
                      <wp:extent cx="5721350" cy="241300"/>
                      <wp:effectExtent l="0" t="0" r="12700" b="2540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722C" w:rsidRPr="006D618B" w:rsidRDefault="00B2722C" w:rsidP="00B2722C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CUSTOMER PROFILE:</w:t>
                                  </w:r>
                                </w:p>
                                <w:p w:rsidR="00B2722C" w:rsidRPr="00B2722C" w:rsidRDefault="00B2722C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4.5pt;width:450.5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" fillcolor="black [3213]">
                      <v:textbox>
                        <w:txbxContent>
                          <w:p w:rsidR="00B2722C" w:rsidRPr="006D618B" w:rsidRDefault="00B2722C" w:rsidP="00B2722C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CUSTOMER PROFILE:</w:t>
                            </w:r>
                          </w:p>
                          <w:p w:rsidR="00B2722C" w:rsidRPr="00B2722C" w:rsidRDefault="00B272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2722C" w:rsidRDefault="00B2722C" w:rsidP="00A51B88">
            <w:pPr>
              <w:rPr>
                <w:rFonts w:ascii="Verdana" w:hAnsi="Verdana"/>
                <w:i/>
                <w:sz w:val="12"/>
              </w:rPr>
            </w:pPr>
          </w:p>
          <w:p w:rsidR="00B2722C" w:rsidRP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6E071A" w:rsidRPr="009C5E93" w:rsidRDefault="00B2722C" w:rsidP="001D11A4">
            <w:pPr>
              <w:tabs>
                <w:tab w:val="left" w:pos="288"/>
                <w:tab w:val="left" w:pos="4820"/>
                <w:tab w:val="left" w:pos="6871"/>
                <w:tab w:val="center" w:leader="underscore" w:pos="9072"/>
              </w:tabs>
              <w:ind w:left="4950" w:hanging="4950"/>
              <w:rPr>
                <w:rFonts w:ascii="Verdana" w:hAnsi="Verdana"/>
                <w:sz w:val="18"/>
                <w:u w:val="single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 w:rsidR="005A0CF3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1. Name</w:t>
            </w:r>
            <w:r w:rsidR="005A0CF3">
              <w:rPr>
                <w:rFonts w:ascii="Verdana" w:hAnsi="Verdana"/>
                <w:sz w:val="18"/>
              </w:rPr>
              <w:tab/>
              <w:t>:</w:t>
            </w:r>
            <w:r w:rsidR="00373562">
              <w:rPr>
                <w:rFonts w:ascii="Verdana" w:hAnsi="Verdana"/>
                <w:sz w:val="18"/>
              </w:rPr>
              <w:t xml:space="preserve"> </w:t>
            </w:r>
            <w:r w:rsidR="00EC6568">
              <w:rPr>
                <w:rFonts w:ascii="Verdana" w:hAnsi="Verdana"/>
                <w:sz w:val="18"/>
              </w:rPr>
              <w:t>M</w:t>
            </w:r>
            <w:r w:rsidR="008A7F1F">
              <w:rPr>
                <w:rFonts w:ascii="Verdana" w:hAnsi="Verdana"/>
                <w:sz w:val="18"/>
              </w:rPr>
              <w:t xml:space="preserve">r. </w:t>
            </w:r>
            <w:r w:rsidR="001721CF">
              <w:rPr>
                <w:rFonts w:ascii="Verdana" w:hAnsi="Verdana"/>
                <w:sz w:val="18"/>
              </w:rPr>
              <w:t xml:space="preserve">Boun Sovisith </w:t>
            </w:r>
          </w:p>
          <w:p w:rsidR="0013631F" w:rsidRDefault="0013631F" w:rsidP="0013631F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Fixed Line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13631F" w:rsidRDefault="005A0CF3" w:rsidP="00906795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 w:rsidRPr="0013631F">
              <w:rPr>
                <w:rFonts w:ascii="Verdana" w:hAnsi="Verdana"/>
                <w:sz w:val="18"/>
              </w:rPr>
              <w:t>Mobile</w:t>
            </w:r>
            <w:r w:rsidRPr="0013631F">
              <w:rPr>
                <w:rFonts w:ascii="Verdana" w:hAnsi="Verdana"/>
                <w:sz w:val="18"/>
              </w:rPr>
              <w:tab/>
              <w:t>:</w:t>
            </w:r>
            <w:r w:rsidR="00FB291E">
              <w:rPr>
                <w:rFonts w:ascii="Verdana" w:hAnsi="Verdana"/>
                <w:sz w:val="18"/>
              </w:rPr>
              <w:t xml:space="preserve"> </w:t>
            </w:r>
            <w:r w:rsidR="00925E83">
              <w:rPr>
                <w:rFonts w:ascii="Verdana" w:hAnsi="Verdana"/>
                <w:sz w:val="18"/>
              </w:rPr>
              <w:t>0</w:t>
            </w:r>
            <w:r w:rsidR="001721CF">
              <w:rPr>
                <w:rFonts w:ascii="Verdana" w:hAnsi="Verdana"/>
                <w:sz w:val="18"/>
              </w:rPr>
              <w:t>85 494 444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2F4FB7" w:rsidRDefault="005A0CF3" w:rsidP="00D674BE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ind w:left="4950" w:hanging="495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3. Correspondence / Business Address</w:t>
            </w:r>
            <w:r>
              <w:rPr>
                <w:rFonts w:ascii="Verdana" w:hAnsi="Verdana"/>
                <w:sz w:val="18"/>
              </w:rPr>
              <w:tab/>
            </w:r>
            <w:r w:rsidRPr="00E31289">
              <w:rPr>
                <w:rFonts w:ascii="Verdana" w:hAnsi="Verdana"/>
                <w:sz w:val="18"/>
              </w:rPr>
              <w:t>:</w:t>
            </w:r>
            <w:r w:rsidR="008A7F1F">
              <w:rPr>
                <w:rFonts w:ascii="Verdana" w:hAnsi="Verdana"/>
                <w:sz w:val="18"/>
              </w:rPr>
              <w:t xml:space="preserve"> </w:t>
            </w:r>
            <w:r w:rsidR="001721CF">
              <w:rPr>
                <w:rFonts w:ascii="Verdana" w:hAnsi="Verdana"/>
                <w:sz w:val="18"/>
              </w:rPr>
              <w:t xml:space="preserve"># </w:t>
            </w:r>
            <w:r w:rsidR="001721CF" w:rsidRPr="001D11A4">
              <w:rPr>
                <w:rFonts w:ascii="Verdana" w:hAnsi="Verdana"/>
                <w:sz w:val="18"/>
              </w:rPr>
              <w:t>14A, St. 602, Phum 8, Sangkat Beoung Kok 2, Khan Toul Kork, Phnom Penh</w:t>
            </w:r>
            <w:r w:rsidR="001721CF">
              <w:rPr>
                <w:rFonts w:ascii="Verdana" w:hAnsi="Verdana"/>
                <w:sz w:val="18"/>
              </w:rPr>
              <w:t xml:space="preserve">. </w:t>
            </w:r>
          </w:p>
          <w:p w:rsidR="005A0CF3" w:rsidRPr="009C5E93" w:rsidRDefault="005A0CF3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  <w:t>Post Code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  <w:r w:rsidR="008A7F1F">
              <w:rPr>
                <w:rFonts w:ascii="Verdana" w:hAnsi="Verdana"/>
                <w:sz w:val="18"/>
                <w:u w:val="single"/>
              </w:rPr>
              <w:tab/>
              <w:t xml:space="preserve">  </w:t>
            </w:r>
          </w:p>
          <w:p w:rsidR="005A0CF3" w:rsidRPr="009C5E93" w:rsidRDefault="005A0CF3" w:rsidP="0090679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4. Country of Origin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373562">
              <w:rPr>
                <w:rFonts w:ascii="Verdana" w:hAnsi="Verdana"/>
                <w:sz w:val="18"/>
              </w:rPr>
              <w:t>Cambodia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Default="005A0CF3" w:rsidP="005A0CF3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 xml:space="preserve">5. Is Customer a Politically Exposed Person </w:t>
            </w:r>
          </w:p>
          <w:p w:rsidR="005A0CF3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5A0CF3">
              <w:rPr>
                <w:rFonts w:ascii="Verdana" w:hAnsi="Verdana"/>
                <w:sz w:val="18"/>
              </w:rPr>
              <w:t>(PEP)?</w:t>
            </w:r>
            <w:r w:rsidR="005A0CF3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373562">
              <w:rPr>
                <w:rFonts w:ascii="Verdana" w:hAnsi="Verdana"/>
                <w:sz w:val="18"/>
              </w:rPr>
              <w:t>No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13631F" w:rsidRPr="009C5E93" w:rsidRDefault="005A0CF3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 w:rsidR="0013631F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6. Occupation</w:t>
            </w:r>
            <w:r w:rsidR="0013631F">
              <w:rPr>
                <w:rFonts w:ascii="Verdana" w:hAnsi="Verdana"/>
                <w:sz w:val="18"/>
              </w:rPr>
              <w:t xml:space="preserve"> Description / Nature of Business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8A7F1F">
              <w:rPr>
                <w:rFonts w:ascii="Verdana" w:hAnsi="Verdana"/>
                <w:sz w:val="18"/>
              </w:rPr>
              <w:t xml:space="preserve"> </w:t>
            </w:r>
            <w:ins w:id="0" w:author="Ngan Phallen" w:date="2017-10-20T09:59:00Z">
              <w:r w:rsidR="001D11A4" w:rsidRPr="001D11A4">
                <w:rPr>
                  <w:rFonts w:ascii="Verdana" w:hAnsi="Verdana"/>
                  <w:sz w:val="18"/>
                  <w:rPrChange w:id="1" w:author="Ngan Phallen" w:date="2017-10-20T09:59:00Z">
                    <w:rPr>
                      <w:rFonts w:ascii="Tahoma" w:hAnsi="Tahoma" w:cs="Tahoma"/>
                      <w:bCs/>
                      <w:color w:val="000000"/>
                      <w:lang w:eastAsia="zh-CN" w:bidi="km-KH"/>
                    </w:rPr>
                  </w:rPrChange>
                </w:rPr>
                <w:t>Dean Faculty Electronic</w:t>
              </w:r>
            </w:ins>
            <w:del w:id="2" w:author="Ngan Phallen" w:date="2017-10-20T09:59:00Z">
              <w:r w:rsidR="00925E83" w:rsidRPr="003C67D9" w:rsidDel="001D11A4">
                <w:rPr>
                  <w:rFonts w:ascii="Verdana" w:hAnsi="Verdana"/>
                  <w:sz w:val="18"/>
                </w:rPr>
                <w:delText>Product Development and Program Director</w:delText>
              </w:r>
              <w:r w:rsidR="00925E83" w:rsidDel="001D11A4">
                <w:rPr>
                  <w:rFonts w:ascii="Tahoma" w:hAnsi="Tahoma" w:cs="Tahoma"/>
                  <w:bCs/>
                  <w:color w:val="000000"/>
                </w:rPr>
                <w:delText xml:space="preserve"> </w:delText>
              </w:r>
            </w:del>
          </w:p>
          <w:p w:rsidR="0013631F" w:rsidRDefault="005D0C56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6B0ECA5" wp14:editId="2C7371F3">
                      <wp:simplePos x="0" y="0"/>
                      <wp:positionH relativeFrom="column">
                        <wp:posOffset>4343400</wp:posOffset>
                      </wp:positionH>
                      <wp:positionV relativeFrom="paragraph">
                        <wp:posOffset>11430</wp:posOffset>
                      </wp:positionV>
                      <wp:extent cx="228600" cy="114300"/>
                      <wp:effectExtent l="0" t="0" r="19050" b="19050"/>
                      <wp:wrapNone/>
                      <wp:docPr id="1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342pt;margin-top:.9pt;width:18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"/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3E7425B" wp14:editId="39E9770C">
                      <wp:simplePos x="0" y="0"/>
                      <wp:positionH relativeFrom="column">
                        <wp:posOffset>3141345</wp:posOffset>
                      </wp:positionH>
                      <wp:positionV relativeFrom="paragraph">
                        <wp:posOffset>10160</wp:posOffset>
                      </wp:positionV>
                      <wp:extent cx="228600" cy="114300"/>
                      <wp:effectExtent l="0" t="0" r="19050" b="19050"/>
                      <wp:wrapNone/>
                      <wp:docPr id="18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247.35pt;margin-top:.8pt;width:18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"/>
                  </w:pict>
                </mc:Fallback>
              </mc:AlternateContent>
            </w:r>
            <w:r w:rsidR="0013631F">
              <w:rPr>
                <w:rFonts w:ascii="Verdana" w:hAnsi="Verdana"/>
                <w:sz w:val="18"/>
              </w:rPr>
              <w:tab/>
              <w:t>7. Business Type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13631F">
              <w:rPr>
                <w:noProof/>
                <w:lang w:val="en-US"/>
              </w:rPr>
              <w:t xml:space="preserve"> </w:t>
            </w:r>
            <w:r w:rsidR="0013631F">
              <w:rPr>
                <w:noProof/>
                <w:lang w:val="en-US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Corporation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Partnership</w:t>
            </w:r>
            <w:r w:rsidR="002E64A9">
              <w:rPr>
                <w:rFonts w:ascii="Verdana" w:hAnsi="Verdana"/>
                <w:sz w:val="14"/>
              </w:rPr>
              <w:t xml:space="preserve"> </w:t>
            </w:r>
          </w:p>
          <w:p w:rsidR="0079715E" w:rsidRDefault="0085281F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C88E6F8" wp14:editId="3B11893E">
                      <wp:simplePos x="0" y="0"/>
                      <wp:positionH relativeFrom="column">
                        <wp:posOffset>3147569</wp:posOffset>
                      </wp:positionH>
                      <wp:positionV relativeFrom="paragraph">
                        <wp:posOffset>-3994</wp:posOffset>
                      </wp:positionV>
                      <wp:extent cx="233045" cy="114300"/>
                      <wp:effectExtent l="8255" t="5080" r="6350" b="13970"/>
                      <wp:wrapNone/>
                      <wp:docPr id="34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281F" w:rsidRDefault="0085281F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2" o:spid="_x0000_s1027" style="position:absolute;margin-left:247.85pt;margin-top:-.3pt;width:18.35pt;height: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">
                      <v:textbox inset="0,0,0,0">
                        <w:txbxContent>
                          <w:p w:rsidR="0085281F" w:rsidRDefault="0085281F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ACADE80" wp14:editId="43C69936">
                      <wp:simplePos x="0" y="0"/>
                      <wp:positionH relativeFrom="column">
                        <wp:posOffset>3136900</wp:posOffset>
                      </wp:positionH>
                      <wp:positionV relativeFrom="paragraph">
                        <wp:posOffset>0</wp:posOffset>
                      </wp:positionV>
                      <wp:extent cx="233680" cy="113030"/>
                      <wp:effectExtent l="12700" t="6350" r="10795" b="13970"/>
                      <wp:wrapNone/>
                      <wp:docPr id="15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680" cy="1130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E7582" w:rsidRPr="00581DA3" w:rsidRDefault="00EE7582" w:rsidP="0044099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8" style="position:absolute;margin-left:247pt;margin-top:0;width:18.4pt;height:8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">
                      <v:textbox inset="0,0,0,0">
                        <w:txbxContent>
                          <w:p w:rsidR="00EE7582" w:rsidRPr="00581DA3" w:rsidRDefault="00EE7582" w:rsidP="004409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4F075C0" wp14:editId="07E20505">
                      <wp:simplePos x="0" y="0"/>
                      <wp:positionH relativeFrom="column">
                        <wp:posOffset>4349115</wp:posOffset>
                      </wp:positionH>
                      <wp:positionV relativeFrom="paragraph">
                        <wp:posOffset>-4445</wp:posOffset>
                      </wp:positionV>
                      <wp:extent cx="228600" cy="114300"/>
                      <wp:effectExtent l="0" t="0" r="19050" b="19050"/>
                      <wp:wrapNone/>
                      <wp:docPr id="8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342.45pt;margin-top:-.35pt;width:18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"/>
                  </w:pict>
                </mc:Fallback>
              </mc:AlternateContent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Sole Proprietorship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Others:</w:t>
            </w:r>
            <w:r w:rsidR="0079715E">
              <w:rPr>
                <w:rFonts w:ascii="Verdana" w:hAnsi="Verdana"/>
                <w:i/>
                <w:sz w:val="14"/>
              </w:rPr>
              <w:t>(Please specify</w:t>
            </w:r>
            <w:r w:rsidR="0079715E">
              <w:rPr>
                <w:rFonts w:ascii="Verdana" w:hAnsi="Verdana"/>
                <w:i/>
                <w:sz w:val="14"/>
                <w:u w:val="single"/>
              </w:rPr>
              <w:t xml:space="preserve">   </w:t>
            </w:r>
            <w:r w:rsidR="0079715E">
              <w:rPr>
                <w:rFonts w:ascii="Verdana" w:hAnsi="Verdana"/>
                <w:i/>
                <w:sz w:val="14"/>
              </w:rPr>
              <w:t>)</w:t>
            </w:r>
          </w:p>
          <w:p w:rsidR="0079715E" w:rsidRPr="009C5E93" w:rsidRDefault="0079715E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8. Business Registration No &amp; Registration Date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E63A9">
              <w:rPr>
                <w:rFonts w:ascii="Verdana" w:hAnsi="Verdana"/>
                <w:sz w:val="18"/>
              </w:rPr>
              <w:t xml:space="preserve"> N/A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79715E" w:rsidRPr="006B7E5F" w:rsidRDefault="005C158C" w:rsidP="001D11A4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9. Employer’s Name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834044">
              <w:rPr>
                <w:rFonts w:ascii="Tahoma" w:hAnsi="Tahoma" w:cs="Tahoma"/>
                <w:bCs/>
                <w:color w:val="000000"/>
                <w:lang w:eastAsia="zh-CN" w:bidi="km-KH"/>
              </w:rPr>
              <w:t xml:space="preserve"> </w:t>
            </w:r>
            <w:r w:rsidR="001721CF" w:rsidRPr="001D11A4">
              <w:rPr>
                <w:rFonts w:ascii="Verdana" w:hAnsi="Verdana"/>
                <w:sz w:val="18"/>
              </w:rPr>
              <w:t>Ministry of Labour and Vocational Training</w:t>
            </w:r>
            <w:r w:rsidR="001721CF">
              <w:rPr>
                <w:rFonts w:ascii="Verdana" w:hAnsi="Verdana"/>
                <w:sz w:val="18"/>
              </w:rPr>
              <w:t xml:space="preserve">  </w:t>
            </w:r>
          </w:p>
          <w:p w:rsidR="00A14C06" w:rsidRPr="002F4FB7" w:rsidRDefault="005C158C" w:rsidP="001D11A4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10. Employer’s Address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834044" w:rsidRPr="006B7E5F">
              <w:rPr>
                <w:rFonts w:ascii="Verdana" w:hAnsi="Verdana"/>
                <w:sz w:val="18"/>
              </w:rPr>
              <w:t xml:space="preserve"> </w:t>
            </w:r>
            <w:r w:rsidR="001721CF" w:rsidRPr="001D11A4">
              <w:rPr>
                <w:rFonts w:ascii="Verdana" w:hAnsi="Verdana"/>
                <w:sz w:val="18"/>
              </w:rPr>
              <w:t>Ministry of Labour and Vocational Training</w:t>
            </w:r>
          </w:p>
          <w:p w:rsidR="005C158C" w:rsidRPr="002F4FB7" w:rsidRDefault="005C158C" w:rsidP="002F4FB7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</w:p>
          <w:p w:rsidR="005C158C" w:rsidRPr="002F4FB7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Tahoma" w:hAnsi="Tahoma" w:cs="Tahoma"/>
                <w:bCs/>
                <w:color w:val="000000"/>
                <w:lang w:eastAsia="zh-CN" w:bidi="km-KH"/>
              </w:rPr>
            </w:pPr>
            <w:r>
              <w:rPr>
                <w:rFonts w:ascii="Verdana" w:hAnsi="Verdana"/>
                <w:sz w:val="18"/>
              </w:rPr>
              <w:tab/>
              <w:t>11. Mont</w:t>
            </w:r>
            <w:r w:rsidR="00316929">
              <w:rPr>
                <w:rFonts w:ascii="Verdana" w:hAnsi="Verdana"/>
                <w:sz w:val="18"/>
              </w:rPr>
              <w:t>hly Income / Combined Income (USD</w:t>
            </w:r>
            <w:r>
              <w:rPr>
                <w:rFonts w:ascii="Verdana" w:hAnsi="Verdana"/>
                <w:sz w:val="18"/>
              </w:rPr>
              <w:t>)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7E5CEE" w:rsidRPr="00E9536A">
              <w:rPr>
                <w:rFonts w:ascii="Tahoma" w:hAnsi="Tahoma"/>
              </w:rPr>
              <w:t xml:space="preserve"> </w:t>
            </w:r>
            <w:r w:rsidR="00EC6568" w:rsidRPr="002F4FB7">
              <w:rPr>
                <w:rFonts w:ascii="Verdana" w:hAnsi="Verdana"/>
                <w:sz w:val="18"/>
              </w:rPr>
              <w:t>USD</w:t>
            </w:r>
            <w:r w:rsidR="001721CF">
              <w:rPr>
                <w:rFonts w:ascii="Verdana" w:hAnsi="Verdana"/>
                <w:sz w:val="18"/>
              </w:rPr>
              <w:t>1</w:t>
            </w:r>
            <w:r w:rsidR="00EC6568" w:rsidRPr="002F4FB7">
              <w:rPr>
                <w:rFonts w:ascii="Verdana" w:hAnsi="Verdana"/>
                <w:sz w:val="18"/>
              </w:rPr>
              <w:t>,</w:t>
            </w:r>
            <w:r w:rsidR="001721CF">
              <w:rPr>
                <w:rFonts w:ascii="Verdana" w:hAnsi="Verdana"/>
                <w:sz w:val="18"/>
              </w:rPr>
              <w:t>286</w:t>
            </w:r>
            <w:r w:rsidR="00925E83">
              <w:rPr>
                <w:rFonts w:ascii="Verdana" w:hAnsi="Verdana"/>
                <w:sz w:val="18"/>
              </w:rPr>
              <w:t>.</w:t>
            </w:r>
            <w:r w:rsidR="001721CF">
              <w:rPr>
                <w:rFonts w:ascii="Verdana" w:hAnsi="Verdana"/>
                <w:sz w:val="18"/>
              </w:rPr>
              <w:t>40</w:t>
            </w:r>
            <w:r w:rsidR="0085281F" w:rsidRPr="002F4FB7">
              <w:rPr>
                <w:rFonts w:ascii="Verdana" w:hAnsi="Verdana"/>
                <w:sz w:val="18"/>
              </w:rPr>
              <w:t>______</w:t>
            </w:r>
            <w:r w:rsidR="00925E83" w:rsidRPr="002F4FB7">
              <w:rPr>
                <w:rFonts w:ascii="Verdana" w:hAnsi="Verdana"/>
                <w:sz w:val="18"/>
              </w:rPr>
              <w:t>__________________</w:t>
            </w:r>
            <w:r w:rsidR="00925E83">
              <w:rPr>
                <w:rFonts w:ascii="Tahoma" w:hAnsi="Tahoma" w:cs="Tahoma"/>
                <w:bCs/>
              </w:rPr>
              <w:t xml:space="preserve">    </w:t>
            </w:r>
            <w:r w:rsidR="00C74E2B">
              <w:rPr>
                <w:rFonts w:ascii="Tahoma" w:hAnsi="Tahoma" w:cs="Tahoma"/>
                <w:bCs/>
              </w:rPr>
              <w:t xml:space="preserve"> </w:t>
            </w:r>
            <w:r w:rsidR="00EB7445">
              <w:rPr>
                <w:rFonts w:ascii="Tahoma" w:hAnsi="Tahoma" w:cs="Tahoma"/>
                <w:bCs/>
              </w:rPr>
              <w:t xml:space="preserve"> </w:t>
            </w:r>
            <w:r w:rsidR="007432B0">
              <w:rPr>
                <w:rFonts w:ascii="Tahoma" w:hAnsi="Tahoma" w:cs="Tahoma"/>
                <w:bCs/>
              </w:rPr>
              <w:t xml:space="preserve"> </w:t>
            </w:r>
            <w:r w:rsidR="0072209F">
              <w:rPr>
                <w:rFonts w:ascii="Tahoma" w:hAnsi="Tahoma" w:cs="Tahoma"/>
                <w:bCs/>
              </w:rPr>
              <w:t xml:space="preserve"> </w:t>
            </w:r>
            <w:r w:rsidR="008A7F1F">
              <w:rPr>
                <w:rFonts w:ascii="Tahoma" w:hAnsi="Tahoma" w:cs="Tahoma"/>
                <w:bCs/>
              </w:rPr>
              <w:t xml:space="preserve"> </w:t>
            </w:r>
            <w:r w:rsidR="007432B0">
              <w:rPr>
                <w:rFonts w:ascii="Tahoma" w:hAnsi="Tahoma" w:cs="Tahoma"/>
                <w:bCs/>
              </w:rPr>
              <w:t xml:space="preserve">    </w:t>
            </w:r>
            <w:r w:rsidR="00EC6568">
              <w:rPr>
                <w:rFonts w:ascii="Tahoma" w:hAnsi="Tahoma" w:cs="Tahoma"/>
                <w:bCs/>
              </w:rPr>
              <w:t xml:space="preserve"> </w:t>
            </w:r>
            <w:r w:rsidR="007432B0">
              <w:rPr>
                <w:rFonts w:ascii="Tahoma" w:hAnsi="Tahoma" w:cs="Tahoma"/>
                <w:bCs/>
              </w:rPr>
              <w:t xml:space="preserve">        </w:t>
            </w:r>
            <w:r w:rsidR="00EB7445">
              <w:rPr>
                <w:rFonts w:ascii="Tahoma" w:hAnsi="Tahoma" w:cs="Tahoma"/>
                <w:bCs/>
              </w:rPr>
              <w:t xml:space="preserve"> 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 For Individual Only)</w:t>
            </w:r>
            <w:r>
              <w:rPr>
                <w:rFonts w:ascii="Verdana" w:hAnsi="Verdana"/>
                <w:i/>
                <w:sz w:val="12"/>
              </w:rPr>
              <w:tab/>
            </w:r>
            <w:r>
              <w:rPr>
                <w:rFonts w:ascii="Verdana" w:hAnsi="Verdana"/>
                <w:sz w:val="18"/>
              </w:rPr>
              <w:t xml:space="preserve"> 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  <w:r w:rsidR="00925E83">
              <w:rPr>
                <w:rFonts w:ascii="Verdana" w:hAnsi="Verdana"/>
                <w:sz w:val="18"/>
                <w:u w:val="single"/>
              </w:rPr>
              <w:t xml:space="preserve"> </w:t>
            </w:r>
          </w:p>
          <w:p w:rsidR="005C158C" w:rsidRDefault="005D0C56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870CDE5" wp14:editId="4A97B9FC">
                      <wp:simplePos x="0" y="0"/>
                      <wp:positionH relativeFrom="column">
                        <wp:posOffset>3132455</wp:posOffset>
                      </wp:positionH>
                      <wp:positionV relativeFrom="paragraph">
                        <wp:posOffset>27305</wp:posOffset>
                      </wp:positionV>
                      <wp:extent cx="233045" cy="114300"/>
                      <wp:effectExtent l="8255" t="5080" r="6350" b="13970"/>
                      <wp:wrapNone/>
                      <wp:docPr id="5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5CEE" w:rsidRDefault="007E5CEE" w:rsidP="004409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29" style="position:absolute;margin-left:246.65pt;margin-top:2.15pt;width:18.35pt;height: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">
                      <v:textbox inset="0,0,0,0">
                        <w:txbxContent>
                          <w:p w:rsidR="007E5CEE" w:rsidRDefault="007E5CEE" w:rsidP="0044099A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9C6D2B0" wp14:editId="1B8D711F">
                      <wp:simplePos x="0" y="0"/>
                      <wp:positionH relativeFrom="column">
                        <wp:posOffset>4017010</wp:posOffset>
                      </wp:positionH>
                      <wp:positionV relativeFrom="paragraph">
                        <wp:posOffset>-6985</wp:posOffset>
                      </wp:positionV>
                      <wp:extent cx="228600" cy="114300"/>
                      <wp:effectExtent l="0" t="0" r="19050" b="1905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316.3pt;margin-top:-.55pt;width:18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8VHwIAADsEAAAOAAAAZHJzL2Uyb0RvYy54bWysU9uO0zAQfUfiHyy/01xot9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"/>
                  </w:pict>
                </mc:Fallback>
              </mc:AlternateContent>
            </w:r>
            <w:r w:rsidR="005C158C">
              <w:rPr>
                <w:rFonts w:ascii="Verdana" w:hAnsi="Verdana"/>
                <w:sz w:val="18"/>
              </w:rPr>
              <w:tab/>
              <w:t>12. If low margin of advance, is the differential</w:t>
            </w:r>
            <w:r w:rsidR="005C158C">
              <w:rPr>
                <w:rFonts w:ascii="Verdana" w:hAnsi="Verdana"/>
                <w:sz w:val="18"/>
              </w:rPr>
              <w:tab/>
              <w:t>:</w:t>
            </w:r>
            <w:r w:rsidR="005C158C">
              <w:rPr>
                <w:rFonts w:ascii="Verdana" w:hAnsi="Verdana"/>
                <w:sz w:val="18"/>
              </w:rPr>
              <w:tab/>
            </w:r>
            <w:r w:rsidR="005C158C">
              <w:rPr>
                <w:rFonts w:ascii="Verdana" w:hAnsi="Verdana"/>
                <w:sz w:val="14"/>
              </w:rPr>
              <w:t>Yes</w:t>
            </w:r>
            <w:r w:rsidR="005C158C">
              <w:rPr>
                <w:rFonts w:ascii="Verdana" w:hAnsi="Verdana"/>
                <w:sz w:val="14"/>
              </w:rPr>
              <w:tab/>
              <w:t xml:space="preserve">No </w:t>
            </w:r>
            <w:r w:rsidR="005C158C">
              <w:rPr>
                <w:rFonts w:ascii="Verdana" w:hAnsi="Verdana"/>
                <w:i/>
                <w:sz w:val="14"/>
              </w:rPr>
              <w:t>(Please specify:</w:t>
            </w:r>
            <w:r w:rsidR="005C158C">
              <w:rPr>
                <w:rFonts w:ascii="Verdana" w:hAnsi="Verdana"/>
                <w:i/>
                <w:sz w:val="14"/>
                <w:u w:val="single"/>
              </w:rPr>
              <w:t xml:space="preserve">                  </w:t>
            </w:r>
            <w:r w:rsidR="005C158C">
              <w:rPr>
                <w:rFonts w:ascii="Verdana" w:hAnsi="Verdana"/>
                <w:i/>
                <w:sz w:val="14"/>
              </w:rPr>
              <w:t>)</w:t>
            </w:r>
          </w:p>
          <w:p w:rsidR="005C158C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sum identified to be from legal source?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8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(Please tick the appropriate column)</w:t>
            </w:r>
          </w:p>
          <w:p w:rsidR="00010400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b/>
                <w:sz w:val="12"/>
              </w:rPr>
              <w:t>Note: Low MOA is MOA below 80%. If answer is NO, do note proceed.</w:t>
            </w:r>
          </w:p>
          <w:p w:rsidR="00010400" w:rsidRDefault="005D0C56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1C397B2B" wp14:editId="6436F058">
                      <wp:simplePos x="0" y="0"/>
                      <wp:positionH relativeFrom="column">
                        <wp:posOffset>3132455</wp:posOffset>
                      </wp:positionH>
                      <wp:positionV relativeFrom="paragraph">
                        <wp:posOffset>1905</wp:posOffset>
                      </wp:positionV>
                      <wp:extent cx="233045" cy="208915"/>
                      <wp:effectExtent l="8255" t="13970" r="6350" b="5715"/>
                      <wp:wrapNone/>
                      <wp:docPr id="4" name="Rectangl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81DA3" w:rsidRDefault="00EC6559" w:rsidP="0044099A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0" o:spid="_x0000_s1030" style="position:absolute;margin-left:246.65pt;margin-top:.15pt;width:18.35pt;height:16.4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">
                      <v:textbox inset="0,0,0,0">
                        <w:txbxContent>
                          <w:p w:rsidR="00581DA3" w:rsidRDefault="00EC6559" w:rsidP="0044099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AAF4400" wp14:editId="20D07A49">
                      <wp:simplePos x="0" y="0"/>
                      <wp:positionH relativeFrom="column">
                        <wp:posOffset>3136900</wp:posOffset>
                      </wp:positionH>
                      <wp:positionV relativeFrom="paragraph">
                        <wp:posOffset>1905</wp:posOffset>
                      </wp:positionV>
                      <wp:extent cx="233045" cy="208915"/>
                      <wp:effectExtent l="12700" t="13970" r="11430" b="5715"/>
                      <wp:wrapNone/>
                      <wp:docPr id="3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099A" w:rsidRDefault="0044099A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31" style="position:absolute;margin-left:247pt;margin-top:.15pt;width:18.35pt;height:16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">
                      <v:textbox inset="0,0,0,0">
                        <w:txbxContent>
                          <w:p w:rsidR="0044099A" w:rsidRDefault="0044099A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8F00487" wp14:editId="2AEAB039">
                      <wp:simplePos x="0" y="0"/>
                      <wp:positionH relativeFrom="column">
                        <wp:posOffset>4950460</wp:posOffset>
                      </wp:positionH>
                      <wp:positionV relativeFrom="paragraph">
                        <wp:posOffset>-4445</wp:posOffset>
                      </wp:positionV>
                      <wp:extent cx="228600" cy="215265"/>
                      <wp:effectExtent l="0" t="0" r="19050" b="13335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152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389.8pt;margin-top:-.35pt;width:18pt;height:1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"/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87733E2" wp14:editId="600E08EA">
                      <wp:simplePos x="0" y="0"/>
                      <wp:positionH relativeFrom="column">
                        <wp:posOffset>4310380</wp:posOffset>
                      </wp:positionH>
                      <wp:positionV relativeFrom="paragraph">
                        <wp:posOffset>1905</wp:posOffset>
                      </wp:positionV>
                      <wp:extent cx="228600" cy="208915"/>
                      <wp:effectExtent l="0" t="0" r="19050" b="19685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339.4pt;margin-top:.15pt;width:18pt;height:1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"/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578F278" wp14:editId="5BFAA9ED">
                      <wp:simplePos x="0" y="0"/>
                      <wp:positionH relativeFrom="column">
                        <wp:posOffset>3703320</wp:posOffset>
                      </wp:positionH>
                      <wp:positionV relativeFrom="paragraph">
                        <wp:posOffset>1905</wp:posOffset>
                      </wp:positionV>
                      <wp:extent cx="228600" cy="208915"/>
                      <wp:effectExtent l="0" t="0" r="19050" b="1968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153D" w:rsidRDefault="00B8153D" w:rsidP="00B8153D">
                                  <w:pPr>
                                    <w:jc w:val="center"/>
                                  </w:pPr>
                                </w:p>
                                <w:p w:rsidR="00B8153D" w:rsidRDefault="00B8153D" w:rsidP="00B8153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32" style="position:absolute;margin-left:291.6pt;margin-top:.15pt;width:18pt;height:16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">
                      <v:textbox>
                        <w:txbxContent>
                          <w:p w:rsidR="00B8153D" w:rsidRDefault="00B8153D" w:rsidP="00B8153D">
                            <w:pPr>
                              <w:jc w:val="center"/>
                            </w:pPr>
                          </w:p>
                          <w:p w:rsidR="00B8153D" w:rsidRDefault="00B8153D" w:rsidP="00B8153D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10400">
              <w:rPr>
                <w:rFonts w:ascii="Verdana" w:hAnsi="Verdana"/>
                <w:b/>
                <w:sz w:val="18"/>
              </w:rPr>
              <w:t>*</w:t>
            </w:r>
            <w:r w:rsidR="00010400">
              <w:rPr>
                <w:rFonts w:ascii="Verdana" w:hAnsi="Verdana"/>
                <w:sz w:val="18"/>
              </w:rPr>
              <w:tab/>
              <w:t>13. Expected number of transaction in Savings</w:t>
            </w:r>
            <w:r w:rsidR="00010400">
              <w:rPr>
                <w:rFonts w:ascii="Verdana" w:hAnsi="Verdana"/>
                <w:sz w:val="18"/>
              </w:rPr>
              <w:tab/>
              <w:t>:</w:t>
            </w:r>
            <w:r w:rsidR="00010400"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4"/>
              </w:rPr>
              <w:t>01 to</w:t>
            </w:r>
            <w:r w:rsidR="00010400">
              <w:rPr>
                <w:rFonts w:ascii="Verdana" w:hAnsi="Verdana"/>
                <w:sz w:val="14"/>
              </w:rPr>
              <w:tab/>
              <w:t>11 to</w:t>
            </w:r>
            <w:r w:rsidR="00010400">
              <w:rPr>
                <w:rFonts w:ascii="Verdana" w:hAnsi="Verdana"/>
                <w:sz w:val="14"/>
              </w:rPr>
              <w:tab/>
            </w:r>
            <w:r w:rsidR="00010400">
              <w:rPr>
                <w:rFonts w:ascii="Verdana" w:hAnsi="Verdana"/>
                <w:sz w:val="14"/>
              </w:rPr>
              <w:tab/>
              <w:t>51 to</w:t>
            </w:r>
            <w:r w:rsidR="00010400">
              <w:rPr>
                <w:rFonts w:ascii="Verdana" w:hAnsi="Verdana"/>
                <w:sz w:val="14"/>
              </w:rPr>
              <w:tab/>
              <w:t>Over</w:t>
            </w:r>
          </w:p>
          <w:p w:rsidR="00010400" w:rsidRPr="00010400" w:rsidRDefault="00010400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And/ or Current Account (both facility/ non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10</w:t>
            </w:r>
            <w:r>
              <w:rPr>
                <w:rFonts w:ascii="Verdana" w:hAnsi="Verdana"/>
                <w:sz w:val="14"/>
              </w:rPr>
              <w:tab/>
              <w:t>50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100</w:t>
            </w:r>
            <w:r>
              <w:rPr>
                <w:rFonts w:ascii="Verdana" w:hAnsi="Verdana"/>
                <w:sz w:val="14"/>
              </w:rPr>
              <w:tab/>
              <w:t>100</w:t>
            </w:r>
          </w:p>
          <w:p w:rsidR="00010400" w:rsidRDefault="005C158C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8"/>
              </w:rPr>
              <w:t xml:space="preserve">Facility) in a month </w:t>
            </w:r>
            <w:r w:rsidR="00010400">
              <w:rPr>
                <w:rFonts w:ascii="Verdana" w:hAnsi="Verdana"/>
                <w:i/>
                <w:sz w:val="14"/>
              </w:rPr>
              <w:t>(Please tick the appropriate column)</w:t>
            </w:r>
          </w:p>
          <w:p w:rsidR="00010400" w:rsidRDefault="00010400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14. Expected total Debit and Credit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2E35A7">
              <w:rPr>
                <w:rFonts w:ascii="Verdana" w:hAnsi="Verdana"/>
                <w:sz w:val="18"/>
              </w:rPr>
              <w:t xml:space="preserve"> </w:t>
            </w:r>
            <w:r w:rsidR="001721CF">
              <w:rPr>
                <w:rFonts w:ascii="Verdana" w:hAnsi="Verdana"/>
                <w:sz w:val="18"/>
                <w:u w:val="single"/>
              </w:rPr>
              <w:t>5</w:t>
            </w:r>
            <w:r w:rsidR="00287FBD">
              <w:rPr>
                <w:rFonts w:ascii="Verdana" w:hAnsi="Verdana"/>
                <w:sz w:val="18"/>
                <w:u w:val="single"/>
              </w:rPr>
              <w:t>0</w:t>
            </w:r>
            <w:r w:rsidR="001721CF">
              <w:rPr>
                <w:rFonts w:ascii="Verdana" w:hAnsi="Verdana"/>
                <w:sz w:val="18"/>
                <w:u w:val="single"/>
              </w:rPr>
              <w:t xml:space="preserve">0  </w:t>
            </w:r>
            <w:r w:rsidR="002E35A7">
              <w:rPr>
                <w:rFonts w:ascii="Verdana" w:hAnsi="Verdana"/>
                <w:sz w:val="18"/>
                <w:u w:val="single"/>
              </w:rPr>
              <w:t xml:space="preserve">  </w:t>
            </w:r>
            <w:r w:rsidR="00EC6568">
              <w:rPr>
                <w:rFonts w:ascii="Verdana" w:hAnsi="Verdana"/>
                <w:sz w:val="18"/>
                <w:u w:val="single"/>
              </w:rPr>
              <w:t xml:space="preserve">   </w:t>
            </w:r>
            <w:r w:rsidR="00287FBD">
              <w:rPr>
                <w:rFonts w:ascii="Verdana" w:hAnsi="Verdana"/>
                <w:sz w:val="18"/>
                <w:u w:val="single"/>
              </w:rPr>
              <w:t xml:space="preserve">  </w:t>
            </w:r>
            <w:r w:rsidR="001721CF">
              <w:rPr>
                <w:rFonts w:ascii="Verdana" w:hAnsi="Verdana"/>
                <w:sz w:val="18"/>
                <w:u w:val="single"/>
              </w:rPr>
              <w:t xml:space="preserve"> </w:t>
            </w:r>
            <w:r w:rsidR="009C5E93">
              <w:rPr>
                <w:rFonts w:ascii="Verdana" w:hAnsi="Verdana"/>
                <w:sz w:val="14"/>
              </w:rPr>
              <w:t xml:space="preserve">Total Debit </w:t>
            </w:r>
            <w:r w:rsidR="009C5E93">
              <w:rPr>
                <w:rFonts w:ascii="Verdana" w:hAnsi="Verdana"/>
                <w:sz w:val="14"/>
              </w:rPr>
              <w:tab/>
            </w:r>
            <w:r w:rsidR="001721CF">
              <w:rPr>
                <w:rFonts w:ascii="Verdana" w:hAnsi="Verdana"/>
                <w:sz w:val="18"/>
                <w:u w:val="single"/>
              </w:rPr>
              <w:t xml:space="preserve">500   </w:t>
            </w:r>
            <w:r w:rsidR="00287FBD">
              <w:rPr>
                <w:rFonts w:ascii="Verdana" w:hAnsi="Verdana"/>
                <w:sz w:val="18"/>
                <w:u w:val="single"/>
              </w:rPr>
              <w:t xml:space="preserve"> </w:t>
            </w:r>
            <w:r w:rsidR="00A14C06">
              <w:rPr>
                <w:rFonts w:ascii="Verdana" w:hAnsi="Verdana"/>
                <w:sz w:val="18"/>
                <w:u w:val="single"/>
              </w:rPr>
              <w:t xml:space="preserve"> </w:t>
            </w:r>
            <w:r w:rsidR="00834044">
              <w:rPr>
                <w:rFonts w:ascii="Verdana" w:hAnsi="Verdana"/>
                <w:sz w:val="18"/>
                <w:u w:val="single"/>
              </w:rPr>
              <w:t xml:space="preserve">     </w:t>
            </w:r>
            <w:r w:rsidR="00EC6568">
              <w:rPr>
                <w:rFonts w:ascii="Verdana" w:hAnsi="Verdana"/>
                <w:sz w:val="14"/>
                <w:u w:val="single"/>
              </w:rPr>
              <w:t xml:space="preserve">     </w:t>
            </w:r>
            <w:r w:rsidR="001721CF">
              <w:rPr>
                <w:rFonts w:ascii="Verdana" w:hAnsi="Verdana"/>
                <w:sz w:val="14"/>
                <w:u w:val="single"/>
              </w:rPr>
              <w:t xml:space="preserve">  </w:t>
            </w:r>
            <w:r w:rsidR="009C5E93">
              <w:rPr>
                <w:rFonts w:ascii="Verdana" w:hAnsi="Verdana"/>
                <w:sz w:val="14"/>
              </w:rPr>
              <w:t>Total Credit</w:t>
            </w:r>
          </w:p>
          <w:p w:rsidR="009C5E93" w:rsidRDefault="00B3583A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69D5440" wp14:editId="5CB5C91B">
                      <wp:simplePos x="0" y="0"/>
                      <wp:positionH relativeFrom="column">
                        <wp:posOffset>4949851</wp:posOffset>
                      </wp:positionH>
                      <wp:positionV relativeFrom="paragraph">
                        <wp:posOffset>-933</wp:posOffset>
                      </wp:positionV>
                      <wp:extent cx="228600" cy="180912"/>
                      <wp:effectExtent l="0" t="0" r="19050" b="10160"/>
                      <wp:wrapNone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809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389.75pt;margin-top:-.05pt;width:18pt;height:1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"/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44F0F0F1" wp14:editId="6A58291C">
                      <wp:simplePos x="0" y="0"/>
                      <wp:positionH relativeFrom="column">
                        <wp:posOffset>4042410</wp:posOffset>
                      </wp:positionH>
                      <wp:positionV relativeFrom="paragraph">
                        <wp:posOffset>6350</wp:posOffset>
                      </wp:positionV>
                      <wp:extent cx="233045" cy="173355"/>
                      <wp:effectExtent l="0" t="0" r="14605" b="17145"/>
                      <wp:wrapNone/>
                      <wp:docPr id="6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153D" w:rsidRDefault="00B8153D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4" o:spid="_x0000_s1033" style="position:absolute;margin-left:318.3pt;margin-top:.5pt;width:18.35pt;height:13.6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">
                      <v:textbox inset="0,0,0,0">
                        <w:txbxContent>
                          <w:p w:rsidR="00B8153D" w:rsidRDefault="00B8153D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32E1606" wp14:editId="2A0FD1E0">
                      <wp:simplePos x="0" y="0"/>
                      <wp:positionH relativeFrom="column">
                        <wp:posOffset>3135630</wp:posOffset>
                      </wp:positionH>
                      <wp:positionV relativeFrom="paragraph">
                        <wp:posOffset>-1270</wp:posOffset>
                      </wp:positionV>
                      <wp:extent cx="228600" cy="180975"/>
                      <wp:effectExtent l="0" t="0" r="19050" b="28575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3583A" w:rsidRDefault="00B3583A" w:rsidP="00717C8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34" style="position:absolute;margin-left:246.9pt;margin-top:-.1pt;width:18pt;height:1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">
                      <v:textbox>
                        <w:txbxContent>
                          <w:p w:rsidR="00B3583A" w:rsidRDefault="00B3583A" w:rsidP="00717C8B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BF35538" wp14:editId="01190CD4">
                      <wp:simplePos x="0" y="0"/>
                      <wp:positionH relativeFrom="column">
                        <wp:posOffset>4045585</wp:posOffset>
                      </wp:positionH>
                      <wp:positionV relativeFrom="paragraph">
                        <wp:posOffset>1270</wp:posOffset>
                      </wp:positionV>
                      <wp:extent cx="228600" cy="114300"/>
                      <wp:effectExtent l="0" t="0" r="19050" b="19050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318.55pt;margin-top:.1pt;width:18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"/>
                  </w:pict>
                </mc:Fallback>
              </mc:AlternateContent>
            </w:r>
            <w:r w:rsidR="009C5E93">
              <w:rPr>
                <w:rFonts w:ascii="Verdana" w:hAnsi="Verdana"/>
                <w:sz w:val="18"/>
              </w:rPr>
              <w:tab/>
              <w:t>15. Is customer activity relatively low cash</w:t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4"/>
              </w:rPr>
              <w:t>LOW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MEDIUM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HIGH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>Intensive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2"/>
              </w:rPr>
              <w:t>(No. of Cash</w:t>
            </w:r>
            <w:r>
              <w:rPr>
                <w:rFonts w:ascii="Verdana" w:hAnsi="Verdana"/>
                <w:sz w:val="12"/>
              </w:rPr>
              <w:tab/>
              <w:t>(No. of cash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(No. of cash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 w:rsidR="00C62D6E">
              <w:rPr>
                <w:rFonts w:ascii="Verdana" w:hAnsi="Verdana"/>
                <w:i/>
                <w:sz w:val="12"/>
              </w:rPr>
              <w:t>(For Business Entity Only)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Trnx &lt; 50 or</w:t>
            </w:r>
            <w:r>
              <w:rPr>
                <w:rFonts w:ascii="Verdana" w:hAnsi="Verdana"/>
                <w:sz w:val="12"/>
              </w:rPr>
              <w:tab/>
              <w:t>Trnx &lt; 50 and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Trnx &gt; 50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 xml:space="preserve">Total </w:t>
            </w:r>
            <w:r w:rsidR="00FE71FB">
              <w:rPr>
                <w:rFonts w:ascii="Verdana" w:hAnsi="Verdana"/>
                <w:sz w:val="12"/>
              </w:rPr>
              <w:t>aggregate</w:t>
            </w:r>
            <w:r>
              <w:rPr>
                <w:rFonts w:ascii="Verdana" w:hAnsi="Verdana"/>
                <w:sz w:val="12"/>
              </w:rPr>
              <w:tab/>
              <w:t>total aggregate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and total</w:t>
            </w:r>
          </w:p>
          <w:p w:rsidR="009C5E93" w:rsidRDefault="00630681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&lt;USD10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  <w:t>&gt;</w:t>
            </w:r>
            <w:r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</w:t>
            </w:r>
            <w:r w:rsidR="009C5E93">
              <w:rPr>
                <w:rFonts w:ascii="Verdana" w:hAnsi="Verdana"/>
                <w:sz w:val="12"/>
              </w:rPr>
              <w:t>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</w:r>
            <w:r w:rsidR="009C5E93">
              <w:rPr>
                <w:rFonts w:ascii="Verdana" w:hAnsi="Verdana"/>
                <w:sz w:val="12"/>
              </w:rPr>
              <w:tab/>
              <w:t>aggregate</w:t>
            </w:r>
          </w:p>
          <w:p w:rsidR="009C5E93" w:rsidRDefault="009C5E93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&gt;</w:t>
            </w:r>
            <w:r w:rsidR="00630681"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16. Expected total Turnover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>
              <w:rPr>
                <w:rFonts w:ascii="Verdana" w:hAnsi="Verdana"/>
                <w:sz w:val="18"/>
              </w:rPr>
              <w:tab/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4"/>
              </w:rPr>
              <w:t>(For Business entity only)</w:t>
            </w:r>
            <w:r>
              <w:rPr>
                <w:rFonts w:ascii="Verdana" w:hAnsi="Verdana"/>
                <w:i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 xml:space="preserve">  </w:t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6B7C03" w:rsidRDefault="0085281F" w:rsidP="006B7C03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390DDF6F" wp14:editId="64416490">
                      <wp:simplePos x="0" y="0"/>
                      <wp:positionH relativeFrom="column">
                        <wp:posOffset>4718868</wp:posOffset>
                      </wp:positionH>
                      <wp:positionV relativeFrom="paragraph">
                        <wp:posOffset>7856</wp:posOffset>
                      </wp:positionV>
                      <wp:extent cx="233045" cy="114300"/>
                      <wp:effectExtent l="0" t="0" r="14605" b="19050"/>
                      <wp:wrapNone/>
                      <wp:docPr id="37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281F" w:rsidRDefault="0085281F" w:rsidP="004409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35" style="position:absolute;margin-left:371.55pt;margin-top:.6pt;width:18.35pt;height: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">
                      <v:textbox inset="0,0,0,0">
                        <w:txbxContent>
                          <w:p w:rsidR="0085281F" w:rsidRDefault="0085281F" w:rsidP="0044099A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F01EC"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3BBBD94E" wp14:editId="308C5BE1">
                      <wp:simplePos x="0" y="0"/>
                      <wp:positionH relativeFrom="column">
                        <wp:posOffset>3146236</wp:posOffset>
                      </wp:positionH>
                      <wp:positionV relativeFrom="paragraph">
                        <wp:posOffset>9100</wp:posOffset>
                      </wp:positionV>
                      <wp:extent cx="233045" cy="114300"/>
                      <wp:effectExtent l="0" t="0" r="14605" b="19050"/>
                      <wp:wrapNone/>
                      <wp:docPr id="32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F01EC" w:rsidRDefault="00AF01EC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36" style="position:absolute;margin-left:247.75pt;margin-top:.7pt;width:18.35pt;height: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">
                      <v:textbox inset="0,0,0,0">
                        <w:txbxContent>
                          <w:p w:rsidR="00AF01EC" w:rsidRDefault="00AF01EC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B7C03">
              <w:rPr>
                <w:rFonts w:ascii="Verdana" w:hAnsi="Verdana"/>
                <w:sz w:val="18"/>
              </w:rPr>
              <w:tab/>
              <w:t xml:space="preserve">17. Existing or New Account </w:t>
            </w:r>
            <w:r w:rsidR="006B7C03">
              <w:rPr>
                <w:rFonts w:ascii="Verdana" w:hAnsi="Verdana"/>
                <w:i/>
                <w:sz w:val="14"/>
              </w:rPr>
              <w:t xml:space="preserve">(Please tick the </w:t>
            </w:r>
            <w:r w:rsidR="006B7C03">
              <w:rPr>
                <w:rFonts w:ascii="Verdana" w:hAnsi="Verdana"/>
                <w:i/>
                <w:sz w:val="14"/>
              </w:rPr>
              <w:tab/>
            </w:r>
            <w:r w:rsidR="006B7C03" w:rsidRPr="006B7C03">
              <w:rPr>
                <w:rFonts w:ascii="Verdana" w:hAnsi="Verdana"/>
                <w:sz w:val="18"/>
              </w:rPr>
              <w:t>:</w:t>
            </w:r>
            <w:r w:rsidR="006B7C03">
              <w:rPr>
                <w:rFonts w:ascii="Verdana" w:hAnsi="Verdana"/>
                <w:sz w:val="14"/>
              </w:rPr>
              <w:tab/>
              <w:t>Existing A/C No:</w:t>
            </w:r>
            <w:r w:rsidR="006B7C03">
              <w:rPr>
                <w:rFonts w:ascii="Verdana" w:hAnsi="Verdana"/>
                <w:sz w:val="14"/>
              </w:rPr>
              <w:tab/>
            </w:r>
            <w:r w:rsidR="00726C6E">
              <w:rPr>
                <w:rFonts w:ascii="Verdana" w:hAnsi="Verdana"/>
                <w:sz w:val="14"/>
              </w:rPr>
              <w:t xml:space="preserve"> </w:t>
            </w:r>
            <w:r w:rsidR="006B7C03">
              <w:rPr>
                <w:rFonts w:ascii="Verdana" w:hAnsi="Verdana"/>
                <w:sz w:val="14"/>
              </w:rPr>
              <w:t>New</w:t>
            </w:r>
          </w:p>
          <w:p w:rsidR="006B7C03" w:rsidRDefault="006B7C03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i/>
                <w:sz w:val="14"/>
              </w:rPr>
              <w:t>Appropriate column)</w:t>
            </w:r>
          </w:p>
          <w:p w:rsidR="006B7C03" w:rsidRDefault="0085281F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13AD98B6" wp14:editId="05C84D05">
                      <wp:simplePos x="0" y="0"/>
                      <wp:positionH relativeFrom="column">
                        <wp:posOffset>3140012</wp:posOffset>
                      </wp:positionH>
                      <wp:positionV relativeFrom="paragraph">
                        <wp:posOffset>16437</wp:posOffset>
                      </wp:positionV>
                      <wp:extent cx="233045" cy="114300"/>
                      <wp:effectExtent l="0" t="0" r="14605" b="19050"/>
                      <wp:wrapNone/>
                      <wp:docPr id="36" name="Rectangl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0E63" w:rsidRDefault="00340E63" w:rsidP="00340E6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  <w:p w:rsidR="0085281F" w:rsidRDefault="0085281F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5" o:spid="_x0000_s1037" style="position:absolute;margin-left:247.25pt;margin-top:1.3pt;width:18.35pt;height: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">
                      <v:textbox inset="0,0,0,0">
                        <w:txbxContent>
                          <w:p w:rsidR="00340E63" w:rsidRDefault="00340E63" w:rsidP="00340E63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  <w:p w:rsidR="0085281F" w:rsidRDefault="0085281F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703F768E" wp14:editId="4DB41933">
                      <wp:simplePos x="0" y="0"/>
                      <wp:positionH relativeFrom="column">
                        <wp:posOffset>4136207</wp:posOffset>
                      </wp:positionH>
                      <wp:positionV relativeFrom="paragraph">
                        <wp:posOffset>18389</wp:posOffset>
                      </wp:positionV>
                      <wp:extent cx="233045" cy="114300"/>
                      <wp:effectExtent l="0" t="0" r="14605" b="19050"/>
                      <wp:wrapNone/>
                      <wp:docPr id="35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281F" w:rsidRDefault="0085281F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38" style="position:absolute;margin-left:325.7pt;margin-top:1.45pt;width:18.35pt;height: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">
                      <v:textbox inset="0,0,0,0">
                        <w:txbxContent>
                          <w:p w:rsidR="0085281F" w:rsidRDefault="0085281F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11379DDC" wp14:editId="1DAFBCB8">
                      <wp:simplePos x="0" y="0"/>
                      <wp:positionH relativeFrom="column">
                        <wp:posOffset>4132580</wp:posOffset>
                      </wp:positionH>
                      <wp:positionV relativeFrom="paragraph">
                        <wp:posOffset>12065</wp:posOffset>
                      </wp:positionV>
                      <wp:extent cx="228600" cy="114300"/>
                      <wp:effectExtent l="0" t="0" r="19050" b="19050"/>
                      <wp:wrapNone/>
                      <wp:docPr id="294" name="Rectangle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4" o:spid="_x0000_s1026" style="position:absolute;margin-left:325.4pt;margin-top:.95pt;width:18pt;height: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pJR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jHl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"/>
                  </w:pict>
                </mc:Fallback>
              </mc:AlternateContent>
            </w:r>
            <w:r w:rsidR="006B7C03">
              <w:rPr>
                <w:rFonts w:ascii="Verdana" w:hAnsi="Verdana"/>
                <w:sz w:val="18"/>
              </w:rPr>
              <w:tab/>
              <w:t>18. Account Type</w:t>
            </w:r>
            <w:r w:rsidR="006B7C03">
              <w:rPr>
                <w:rFonts w:ascii="Verdana" w:hAnsi="Verdana"/>
                <w:sz w:val="18"/>
              </w:rPr>
              <w:tab/>
              <w:t>:</w:t>
            </w:r>
            <w:r w:rsidR="006B7C03">
              <w:rPr>
                <w:rFonts w:ascii="Verdana" w:hAnsi="Verdana"/>
                <w:sz w:val="18"/>
              </w:rPr>
              <w:tab/>
            </w:r>
            <w:r w:rsidR="006B7C03">
              <w:rPr>
                <w:rFonts w:ascii="Verdana" w:hAnsi="Verdana"/>
                <w:sz w:val="14"/>
              </w:rPr>
              <w:t>Savings</w:t>
            </w:r>
            <w:r w:rsidR="00906795">
              <w:rPr>
                <w:rFonts w:ascii="Verdana" w:hAnsi="Verdana"/>
                <w:sz w:val="14"/>
              </w:rPr>
              <w:tab/>
              <w:t>Current</w:t>
            </w:r>
          </w:p>
          <w:p w:rsidR="00906795" w:rsidRDefault="002E35A7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spacing w:after="120"/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9E7905E" wp14:editId="439A68D3">
                      <wp:simplePos x="0" y="0"/>
                      <wp:positionH relativeFrom="column">
                        <wp:posOffset>3132455</wp:posOffset>
                      </wp:positionH>
                      <wp:positionV relativeFrom="paragraph">
                        <wp:posOffset>21653</wp:posOffset>
                      </wp:positionV>
                      <wp:extent cx="233045" cy="114300"/>
                      <wp:effectExtent l="0" t="0" r="14605" b="19050"/>
                      <wp:wrapNone/>
                      <wp:docPr id="31" name="Rectangl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5CEE" w:rsidRDefault="007E5CEE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39" style="position:absolute;margin-left:246.65pt;margin-top:1.7pt;width:18.35pt;height: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">
                      <v:textbox inset="0,0,0,0">
                        <w:txbxContent>
                          <w:p w:rsidR="007E5CEE" w:rsidRDefault="007E5CEE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5B4381A" wp14:editId="3DD901EE">
                      <wp:simplePos x="0" y="0"/>
                      <wp:positionH relativeFrom="column">
                        <wp:posOffset>4133850</wp:posOffset>
                      </wp:positionH>
                      <wp:positionV relativeFrom="paragraph">
                        <wp:posOffset>4445</wp:posOffset>
                      </wp:positionV>
                      <wp:extent cx="228600" cy="114300"/>
                      <wp:effectExtent l="0" t="0" r="19050" b="19050"/>
                      <wp:wrapNone/>
                      <wp:docPr id="301" name="Rectangle 3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1" o:spid="_x0000_s1026" style="position:absolute;margin-left:325.5pt;margin-top:.35pt;width:18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UOYIAIAAD8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"/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92BE20D" wp14:editId="338BD75A">
                      <wp:simplePos x="0" y="0"/>
                      <wp:positionH relativeFrom="column">
                        <wp:posOffset>3143885</wp:posOffset>
                      </wp:positionH>
                      <wp:positionV relativeFrom="paragraph">
                        <wp:posOffset>20320</wp:posOffset>
                      </wp:positionV>
                      <wp:extent cx="228600" cy="114300"/>
                      <wp:effectExtent l="0" t="0" r="19050" b="19050"/>
                      <wp:wrapNone/>
                      <wp:docPr id="299" name="Rectangle 2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9" o:spid="_x0000_s1026" style="position:absolute;margin-left:247.55pt;margin-top:1.6pt;width:18pt;height: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9c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rHg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"/>
                  </w:pict>
                </mc:Fallback>
              </mc:AlternateContent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  <w:t>Fixed Deposit</w:t>
            </w:r>
            <w:r w:rsidR="00906795">
              <w:rPr>
                <w:rFonts w:ascii="Verdana" w:hAnsi="Verdana"/>
                <w:sz w:val="14"/>
              </w:rPr>
              <w:tab/>
              <w:t>Others: (Please specify</w:t>
            </w:r>
            <w:r w:rsidR="00906795">
              <w:rPr>
                <w:rFonts w:ascii="Verdana" w:hAnsi="Verdana"/>
                <w:sz w:val="14"/>
                <w:u w:val="single"/>
              </w:rPr>
              <w:tab/>
            </w:r>
            <w:r w:rsidR="00906795">
              <w:rPr>
                <w:rFonts w:ascii="Verdana" w:hAnsi="Verdana"/>
                <w:sz w:val="14"/>
              </w:rPr>
              <w:t>)</w:t>
            </w:r>
          </w:p>
          <w:p w:rsidR="00906795" w:rsidRDefault="00AF01EC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6D16E3E" wp14:editId="7B7EEC21">
                      <wp:simplePos x="0" y="0"/>
                      <wp:positionH relativeFrom="column">
                        <wp:posOffset>3123565</wp:posOffset>
                      </wp:positionH>
                      <wp:positionV relativeFrom="paragraph">
                        <wp:posOffset>73660</wp:posOffset>
                      </wp:positionV>
                      <wp:extent cx="233045" cy="114300"/>
                      <wp:effectExtent l="0" t="0" r="14605" b="19050"/>
                      <wp:wrapNone/>
                      <wp:docPr id="21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5CEE" w:rsidRDefault="007E5CEE" w:rsidP="004409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40" style="position:absolute;margin-left:245.95pt;margin-top:5.8pt;width:18.35pt;height: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">
                      <v:textbox inset="0,0,0,0">
                        <w:txbxContent>
                          <w:p w:rsidR="007E5CEE" w:rsidRDefault="007E5CEE" w:rsidP="0044099A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4F35A340" wp14:editId="57C4B26E">
                      <wp:simplePos x="0" y="0"/>
                      <wp:positionH relativeFrom="column">
                        <wp:posOffset>4136390</wp:posOffset>
                      </wp:positionH>
                      <wp:positionV relativeFrom="paragraph">
                        <wp:posOffset>6985</wp:posOffset>
                      </wp:positionV>
                      <wp:extent cx="228600" cy="114300"/>
                      <wp:effectExtent l="0" t="0" r="19050" b="19050"/>
                      <wp:wrapNone/>
                      <wp:docPr id="303" name="Rectangle 3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3" o:spid="_x0000_s1026" style="position:absolute;margin-left:325.7pt;margin-top:.55pt;width:18pt;height: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geIQIAAD8EAAAOAAAAZHJzL2Uyb0RvYy54bWysU9tuEzEQfUfiHyy/k70kKe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"/>
                  </w:pict>
                </mc:Fallback>
              </mc:AlternateContent>
            </w:r>
            <w:r w:rsidR="00906795">
              <w:rPr>
                <w:rFonts w:ascii="Verdana" w:hAnsi="Verdana"/>
                <w:b/>
                <w:sz w:val="18"/>
              </w:rPr>
              <w:t>*</w:t>
            </w:r>
            <w:r w:rsidR="00906795">
              <w:rPr>
                <w:rFonts w:ascii="Verdana" w:hAnsi="Verdana"/>
                <w:sz w:val="18"/>
              </w:rPr>
              <w:tab/>
              <w:t>19. Was there verification that the collateral is</w:t>
            </w:r>
            <w:r w:rsidR="00906795">
              <w:rPr>
                <w:rFonts w:ascii="Verdana" w:hAnsi="Verdana"/>
                <w:sz w:val="18"/>
              </w:rPr>
              <w:tab/>
              <w:t>:</w:t>
            </w:r>
            <w:r w:rsidR="00792FB5">
              <w:rPr>
                <w:noProof/>
                <w:lang w:val="en-US"/>
              </w:rPr>
              <w:t xml:space="preserve"> </w:t>
            </w:r>
            <w:r w:rsidR="00906795">
              <w:rPr>
                <w:rFonts w:ascii="Verdana" w:hAnsi="Verdana"/>
                <w:sz w:val="14"/>
              </w:rPr>
              <w:tab/>
              <w:t>Yes</w:t>
            </w:r>
            <w:r w:rsidR="00906795">
              <w:rPr>
                <w:rFonts w:ascii="Verdana" w:hAnsi="Verdana"/>
                <w:sz w:val="14"/>
              </w:rPr>
              <w:tab/>
            </w:r>
            <w:r w:rsidR="00792FB5">
              <w:rPr>
                <w:rFonts w:ascii="Verdana" w:hAnsi="Verdana"/>
                <w:sz w:val="14"/>
              </w:rPr>
              <w:t xml:space="preserve">   </w:t>
            </w:r>
            <w:r w:rsidR="00906795">
              <w:rPr>
                <w:rFonts w:ascii="Verdana" w:hAnsi="Verdana"/>
                <w:sz w:val="14"/>
              </w:rPr>
              <w:t>No</w:t>
            </w:r>
          </w:p>
          <w:p w:rsidR="00906795" w:rsidRPr="00906795" w:rsidRDefault="00906795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ab/>
              <w:t>Not ill gotten?</w:t>
            </w:r>
          </w:p>
          <w:p w:rsidR="00B2722C" w:rsidRPr="00B2722C" w:rsidRDefault="005D0C56" w:rsidP="00B2722C">
            <w:pPr>
              <w:rPr>
                <w:rFonts w:ascii="Verdana" w:hAnsi="Verdana"/>
                <w:vanish/>
                <w:sz w:val="18"/>
                <w:specVanish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FFDFA2F" wp14:editId="3D7396D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103505</wp:posOffset>
                      </wp:positionV>
                      <wp:extent cx="5721350" cy="241300"/>
                      <wp:effectExtent l="0" t="0" r="12700" b="2540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06795" w:rsidRPr="006D618B" w:rsidRDefault="00906795" w:rsidP="00906795">
                                  <w:pPr>
                                    <w:rPr>
                                      <w:rFonts w:ascii="Verdana" w:hAnsi="Verdana"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PREPARED BY</w:t>
                                  </w:r>
                                  <w:r w:rsidRPr="006D618B">
                                    <w:rPr>
                                      <w:rFonts w:ascii="Verdana" w:hAnsi="Verdana"/>
                                      <w:sz w:val="18"/>
                                    </w:rPr>
                                    <w:t>:</w:t>
                                  </w:r>
                                </w:p>
                                <w:p w:rsidR="00906795" w:rsidRPr="00B2722C" w:rsidRDefault="00906795" w:rsidP="00906795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margin-left:0;margin-top:8.15pt;width:450.5pt;height:1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" fillcolor="black [3213]">
                      <v:textbox>
                        <w:txbxContent>
                          <w:p w:rsidR="00906795" w:rsidRPr="006D618B" w:rsidRDefault="00906795" w:rsidP="00906795">
                            <w:pPr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PREPARED BY</w:t>
                            </w:r>
                            <w:r w:rsidRPr="006D618B">
                              <w:rPr>
                                <w:rFonts w:ascii="Verdana" w:hAnsi="Verdana"/>
                                <w:sz w:val="18"/>
                              </w:rPr>
                              <w:t>:</w:t>
                            </w:r>
                          </w:p>
                          <w:p w:rsidR="00906795" w:rsidRPr="00B2722C" w:rsidRDefault="00906795" w:rsidP="0090679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E071A" w:rsidRDefault="00B2722C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</w:t>
            </w:r>
          </w:p>
          <w:p w:rsid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1721CF" w:rsidRDefault="00F629B8" w:rsidP="00AF01EC">
            <w:pPr>
              <w:tabs>
                <w:tab w:val="left" w:pos="296"/>
                <w:tab w:val="left" w:pos="2571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1721CF" w:rsidRDefault="001721CF" w:rsidP="001721CF">
            <w:pPr>
              <w:tabs>
                <w:tab w:val="left" w:pos="296"/>
                <w:tab w:val="left" w:pos="2571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 xml:space="preserve">Officer Name &amp;     </w:t>
            </w:r>
            <w:r>
              <w:rPr>
                <w:rFonts w:ascii="Verdana" w:hAnsi="Verdana"/>
                <w:sz w:val="18"/>
              </w:rPr>
              <w:tab/>
              <w:t xml:space="preserve"> </w:t>
            </w:r>
            <w:r>
              <w:rPr>
                <w:rFonts w:ascii="Verdana" w:hAnsi="Verdana"/>
                <w:sz w:val="18"/>
                <w:u w:val="single"/>
              </w:rPr>
              <w:t xml:space="preserve">                                                 </w:t>
            </w:r>
            <w:r>
              <w:rPr>
                <w:rFonts w:ascii="Verdana" w:hAnsi="Verdana"/>
                <w:sz w:val="18"/>
              </w:rPr>
              <w:t>Signature &amp;</w:t>
            </w:r>
          </w:p>
          <w:p w:rsidR="001721CF" w:rsidRDefault="001721CF" w:rsidP="001721CF">
            <w:pPr>
              <w:tabs>
                <w:tab w:val="left" w:pos="296"/>
                <w:tab w:val="left" w:pos="2552"/>
                <w:tab w:val="left" w:pos="3820"/>
                <w:tab w:val="left" w:pos="4487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  <w:t xml:space="preserve"> </w:t>
            </w:r>
            <w:r>
              <w:rPr>
                <w:rFonts w:ascii="Verdana" w:hAnsi="Verdana"/>
                <w:sz w:val="18"/>
                <w:u w:val="single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  <w:t xml:space="preserve">   </w:t>
            </w:r>
            <w:r>
              <w:rPr>
                <w:rFonts w:ascii="Verdana" w:hAnsi="Verdana"/>
                <w:sz w:val="18"/>
                <w:u w:val="single"/>
              </w:rPr>
              <w:tab/>
              <w:t xml:space="preserve">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1721CF" w:rsidRDefault="001721CF" w:rsidP="001721CF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1721CF" w:rsidRDefault="001721CF" w:rsidP="001721CF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1721CF" w:rsidRDefault="001721CF" w:rsidP="001721CF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  <w:t xml:space="preserve"> Huot Sovathanak</w:t>
            </w:r>
            <w:r>
              <w:rPr>
                <w:rFonts w:ascii="Verdana" w:hAnsi="Verdana"/>
                <w:sz w:val="18"/>
              </w:rPr>
              <w:tab/>
              <w:t xml:space="preserve">     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1721CF" w:rsidRDefault="001721CF" w:rsidP="001721CF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  <w:t xml:space="preserve"> Branch Manager, TKK </w:t>
            </w:r>
            <w:r>
              <w:rPr>
                <w:rFonts w:ascii="Verdana" w:hAnsi="Verdana"/>
                <w:sz w:val="18"/>
                <w:u w:val="single"/>
              </w:rPr>
              <w:t xml:space="preserve"> </w:t>
            </w:r>
            <w:r>
              <w:rPr>
                <w:rFonts w:ascii="Verdana" w:hAnsi="Verdana"/>
                <w:sz w:val="18"/>
                <w:u w:val="single"/>
              </w:rPr>
              <w:tab/>
              <w:t xml:space="preserve">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8A7F1F" w:rsidRDefault="008A7F1F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1721CF" w:rsidRDefault="001721CF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1721CF" w:rsidRDefault="001721CF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1721CF" w:rsidRDefault="001721CF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1721CF" w:rsidRDefault="001721CF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1721CF" w:rsidRDefault="001721CF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1721CF" w:rsidRDefault="001721CF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1721CF" w:rsidRDefault="001721CF" w:rsidP="001D11A4">
            <w:pPr>
              <w:rPr>
                <w:rFonts w:ascii="Verdana" w:hAnsi="Verdana"/>
                <w:b/>
                <w:sz w:val="18"/>
              </w:rPr>
            </w:pPr>
          </w:p>
          <w:p w:rsidR="00B2722C" w:rsidRPr="00DA4956" w:rsidRDefault="00DA4956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KYC FORM – CREDIT FACILITIES</w:t>
            </w:r>
          </w:p>
          <w:p w:rsidR="00B2722C" w:rsidRDefault="005D0C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4294967295" distB="4294967295" distL="114300" distR="114300" simplePos="0" relativeHeight="251703296" behindDoc="0" locked="0" layoutInCell="1" allowOverlap="1" wp14:anchorId="63F083D7" wp14:editId="1CFEAF3E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62864</wp:posOffset>
                      </wp:positionV>
                      <wp:extent cx="5848985" cy="0"/>
                      <wp:effectExtent l="0" t="0" r="18415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489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6" o:spid="_x0000_s1026" style="position:absolute;z-index:251703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05pt,4.95pt" to="459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" strokecolor="black [3213]">
                      <o:lock v:ext="edit" shapetype="f"/>
                    </v:line>
                  </w:pict>
                </mc:Fallback>
              </mc:AlternateContent>
            </w:r>
          </w:p>
          <w:p w:rsidR="00B2722C" w:rsidRDefault="00DA49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B</w:t>
            </w:r>
          </w:p>
          <w:p w:rsidR="00DA4956" w:rsidRDefault="00DA49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This part is to be completed by the Back Office Procuring Team</w:t>
            </w:r>
          </w:p>
          <w:p w:rsidR="00DA4956" w:rsidRPr="00DA4956" w:rsidRDefault="00DA4956" w:rsidP="00A51B88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i/>
                <w:sz w:val="12"/>
              </w:rPr>
              <w:t>(Please indicate N/A to questions that are not applicable)</w:t>
            </w:r>
          </w:p>
          <w:p w:rsidR="00B2722C" w:rsidRDefault="005D0C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19592B8" wp14:editId="122A9BB3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89535</wp:posOffset>
                      </wp:positionV>
                      <wp:extent cx="5721350" cy="241300"/>
                      <wp:effectExtent l="0" t="0" r="12700" b="2540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4956" w:rsidRPr="006D618B" w:rsidRDefault="00DA4956" w:rsidP="00DA4956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RISK SCORING:</w:t>
                                  </w:r>
                                </w:p>
                                <w:p w:rsidR="00DA4956" w:rsidRPr="00B2722C" w:rsidRDefault="00DA4956" w:rsidP="00DA4956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margin-left:-1.1pt;margin-top:7.05pt;width:450.5pt;height:1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" fillcolor="black [3213]">
                      <v:textbox>
                        <w:txbxContent>
                          <w:p w:rsidR="00DA4956" w:rsidRPr="006D618B" w:rsidRDefault="00DA4956" w:rsidP="00DA4956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RISK SCORING:</w:t>
                            </w:r>
                          </w:p>
                          <w:p w:rsidR="00DA4956" w:rsidRPr="00B2722C" w:rsidRDefault="00DA4956" w:rsidP="00DA495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B2722C" w:rsidRDefault="005D0C56" w:rsidP="00A51B88">
            <w:pPr>
              <w:rPr>
                <w:rFonts w:ascii="Verdana" w:hAnsi="Verdana"/>
                <w:sz w:val="18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7A3E970" wp14:editId="363F2523">
                      <wp:simplePos x="0" y="0"/>
                      <wp:positionH relativeFrom="column">
                        <wp:posOffset>4140835</wp:posOffset>
                      </wp:positionH>
                      <wp:positionV relativeFrom="paragraph">
                        <wp:posOffset>76200</wp:posOffset>
                      </wp:positionV>
                      <wp:extent cx="384810" cy="208915"/>
                      <wp:effectExtent l="0" t="0" r="15240" b="19685"/>
                      <wp:wrapNone/>
                      <wp:docPr id="26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481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411B" w:rsidRPr="0072411B" w:rsidRDefault="0072411B" w:rsidP="0072411B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 w:rsidRPr="0072411B"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N/A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o:spid="_x0000_s1043" style="position:absolute;margin-left:326.05pt;margin-top:6pt;width:30.3pt;height:16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">
                      <v:textbox>
                        <w:txbxContent>
                          <w:p w:rsidR="0072411B" w:rsidRPr="0072411B" w:rsidRDefault="0072411B" w:rsidP="0072411B">
                            <w:pPr>
                              <w:jc w:val="center"/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 w:rsidRPr="0072411B">
                              <w:rPr>
                                <w:b/>
                                <w:sz w:val="16"/>
                                <w:lang w:val="en-US"/>
                              </w:rPr>
                              <w:t>N/A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F807314" wp14:editId="6DCB850E">
                      <wp:simplePos x="0" y="0"/>
                      <wp:positionH relativeFrom="column">
                        <wp:posOffset>3225165</wp:posOffset>
                      </wp:positionH>
                      <wp:positionV relativeFrom="paragraph">
                        <wp:posOffset>79375</wp:posOffset>
                      </wp:positionV>
                      <wp:extent cx="228600" cy="208915"/>
                      <wp:effectExtent l="0" t="0" r="19050" b="19685"/>
                      <wp:wrapNone/>
                      <wp:docPr id="25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411B" w:rsidRPr="0072411B" w:rsidRDefault="0072411B" w:rsidP="0072411B">
                                  <w:pP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44" style="position:absolute;margin-left:253.95pt;margin-top:6.25pt;width:18pt;height:16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">
                      <v:textbox>
                        <w:txbxContent>
                          <w:p w:rsidR="0072411B" w:rsidRPr="0072411B" w:rsidRDefault="0072411B" w:rsidP="0072411B">
                            <w:pPr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3BC4C2B" wp14:editId="59C2DE9E">
                      <wp:simplePos x="0" y="0"/>
                      <wp:positionH relativeFrom="column">
                        <wp:posOffset>2318385</wp:posOffset>
                      </wp:positionH>
                      <wp:positionV relativeFrom="paragraph">
                        <wp:posOffset>71120</wp:posOffset>
                      </wp:positionV>
                      <wp:extent cx="228600" cy="208915"/>
                      <wp:effectExtent l="0" t="0" r="19050" b="19685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411B" w:rsidRPr="0072411B" w:rsidRDefault="0072411B" w:rsidP="0072411B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45" style="position:absolute;margin-left:182.55pt;margin-top:5.6pt;width:18pt;height:16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">
                      <v:textbox>
                        <w:txbxContent>
                          <w:p w:rsidR="0072411B" w:rsidRPr="0072411B" w:rsidRDefault="0072411B" w:rsidP="0072411B">
                            <w:pPr>
                              <w:jc w:val="center"/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2722C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On assigning the score, kindly use</w:t>
            </w:r>
            <w:r>
              <w:rPr>
                <w:rFonts w:ascii="Verdana" w:hAnsi="Verdana"/>
                <w:sz w:val="18"/>
              </w:rPr>
              <w:tab/>
              <w:t>Yes</w:t>
            </w:r>
            <w:r>
              <w:rPr>
                <w:rFonts w:ascii="Verdana" w:hAnsi="Verdana"/>
                <w:sz w:val="18"/>
              </w:rPr>
              <w:tab/>
              <w:t>,</w:t>
            </w:r>
            <w:r>
              <w:rPr>
                <w:rFonts w:ascii="Verdana" w:hAnsi="Verdana"/>
                <w:sz w:val="18"/>
              </w:rPr>
              <w:tab/>
              <w:t>No</w:t>
            </w:r>
            <w:r>
              <w:rPr>
                <w:rFonts w:ascii="Verdana" w:hAnsi="Verdana"/>
                <w:sz w:val="18"/>
              </w:rPr>
              <w:tab/>
              <w:t>or</w:t>
            </w:r>
            <w:r>
              <w:rPr>
                <w:rFonts w:ascii="Verdana" w:hAnsi="Verdana"/>
                <w:sz w:val="18"/>
              </w:rPr>
              <w:tab/>
              <w:t>Not Applicable</w:t>
            </w:r>
          </w:p>
          <w:p w:rsidR="0072411B" w:rsidRPr="0072411B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b/>
                <w:i/>
                <w:sz w:val="12"/>
              </w:rPr>
            </w:pPr>
            <w:r>
              <w:rPr>
                <w:rFonts w:ascii="Verdana" w:hAnsi="Verdana"/>
                <w:b/>
                <w:i/>
                <w:sz w:val="12"/>
              </w:rPr>
              <w:t>Note: if score is 2 please specify the reason in remark column</w:t>
            </w:r>
          </w:p>
          <w:p w:rsidR="00B2722C" w:rsidRDefault="005D0C56" w:rsidP="0072411B">
            <w:pPr>
              <w:tabs>
                <w:tab w:val="left" w:pos="4111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3E33ACD" wp14:editId="5F53976C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98425</wp:posOffset>
                      </wp:positionV>
                      <wp:extent cx="5721350" cy="241300"/>
                      <wp:effectExtent l="0" t="0" r="12700" b="25400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411B" w:rsidRPr="006D618B" w:rsidRDefault="005501BC" w:rsidP="0072411B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RISK CATEGORY AND QUESTIONS:</w:t>
                                  </w:r>
                                </w:p>
                                <w:p w:rsidR="0072411B" w:rsidRPr="00B2722C" w:rsidRDefault="0072411B" w:rsidP="0072411B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6" type="#_x0000_t202" style="position:absolute;margin-left:-1.1pt;margin-top:7.75pt;width:450.5pt;height:1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" fillcolor="black [3213]">
                      <v:textbox>
                        <w:txbxContent>
                          <w:p w:rsidR="0072411B" w:rsidRPr="006D618B" w:rsidRDefault="005501BC" w:rsidP="0072411B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RISK CATEGORY AND QUESTIONS:</w:t>
                            </w:r>
                          </w:p>
                          <w:p w:rsidR="0072411B" w:rsidRPr="00B2722C" w:rsidRDefault="0072411B" w:rsidP="0072411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411B">
              <w:rPr>
                <w:rFonts w:ascii="Verdana" w:hAnsi="Verdana"/>
                <w:sz w:val="18"/>
              </w:rPr>
              <w:tab/>
            </w:r>
          </w:p>
          <w:p w:rsidR="006E071A" w:rsidRDefault="006E071A" w:rsidP="00A51B88">
            <w:pPr>
              <w:rPr>
                <w:rFonts w:ascii="Verdana" w:hAnsi="Verdana"/>
                <w:sz w:val="18"/>
              </w:rPr>
            </w:pPr>
          </w:p>
          <w:p w:rsidR="005501BC" w:rsidRDefault="005501BC" w:rsidP="00A51B88">
            <w:pPr>
              <w:rPr>
                <w:rFonts w:ascii="Verdana" w:hAnsi="Verdana"/>
                <w:b/>
                <w:sz w:val="18"/>
              </w:rPr>
            </w:pPr>
          </w:p>
          <w:tbl>
            <w:tblPr>
              <w:tblW w:w="90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31"/>
              <w:gridCol w:w="5843"/>
              <w:gridCol w:w="780"/>
              <w:gridCol w:w="1913"/>
            </w:tblGrid>
            <w:tr w:rsidR="006E071A" w:rsidTr="005501BC">
              <w:trPr>
                <w:cantSplit/>
                <w:trHeight w:val="192"/>
              </w:trPr>
              <w:tc>
                <w:tcPr>
                  <w:tcW w:w="531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6E071A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No.</w:t>
                  </w:r>
                </w:p>
              </w:tc>
              <w:tc>
                <w:tcPr>
                  <w:tcW w:w="584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Question</w:t>
                  </w:r>
                </w:p>
              </w:tc>
              <w:tc>
                <w:tcPr>
                  <w:tcW w:w="780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Score</w:t>
                  </w:r>
                </w:p>
              </w:tc>
              <w:tc>
                <w:tcPr>
                  <w:tcW w:w="191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Remark</w:t>
                  </w:r>
                </w:p>
              </w:tc>
            </w:tr>
            <w:tr w:rsidR="005501BC" w:rsidTr="005501BC">
              <w:trPr>
                <w:cantSplit/>
                <w:trHeight w:val="181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5501BC" w:rsidRPr="005501BC" w:rsidRDefault="005501BC" w:rsidP="00A51B88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All Categories</w:t>
                  </w:r>
                </w:p>
              </w:tc>
            </w:tr>
            <w:tr w:rsidR="005501BC" w:rsidTr="005501BC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Pr="005501BC" w:rsidRDefault="005501BC" w:rsidP="00A51B88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customer (Individual/ Business) a resident?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5501BC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2.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A51B88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Has the purpose of the credit application/account opening been clearly identified?</w:t>
                  </w:r>
                  <w:r w:rsidR="00792FB5"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3.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occupation/business classified as low risk?</w:t>
                  </w:r>
                </w:p>
                <w:p w:rsidR="00FD60FA" w:rsidRPr="00FD60FA" w:rsidRDefault="00822223" w:rsidP="00FD60FA">
                  <w:pPr>
                    <w:rPr>
                      <w:rFonts w:ascii="Verdana" w:hAnsi="Verdana" w:cs="Vrinda"/>
                      <w:i/>
                      <w:sz w:val="14"/>
                      <w:lang w:val="en-US"/>
                    </w:rPr>
                  </w:pPr>
                  <w:r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>(Please refer</w:t>
                  </w:r>
                  <w:r w:rsidR="00FD60FA" w:rsidRPr="00822223"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 xml:space="preserve"> – Risk category High Risk Business)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4.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source of income &amp; repayment identifiable and is from their occupation/ business (not illegal business)?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5.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If there is a guarantor, is the guarantor’s background checked for AML purposed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3E409F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>N/A</w:t>
                  </w:r>
                  <w:r w:rsidR="00B64389">
                    <w:rPr>
                      <w:rFonts w:ascii="Verdana" w:hAnsi="Verdana"/>
                      <w:sz w:val="16"/>
                    </w:rPr>
                    <w:t xml:space="preserve">   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6.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i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What type of collateral offered? </w:t>
                  </w:r>
                  <w:r>
                    <w:rPr>
                      <w:rFonts w:ascii="Verdana" w:hAnsi="Verdana"/>
                      <w:b w:val="0"/>
                      <w:i/>
                      <w:sz w:val="16"/>
                    </w:rPr>
                    <w:t>(Please use the score below)</w:t>
                  </w:r>
                </w:p>
                <w:p w:rsidR="00AA38C5" w:rsidRPr="00AA38C5" w:rsidRDefault="00AA38C5" w:rsidP="00AA38C5">
                  <w:pPr>
                    <w:rPr>
                      <w:lang w:val="en-US"/>
                    </w:rPr>
                  </w:pPr>
                </w:p>
                <w:p w:rsidR="00AA38C5" w:rsidRPr="00AA38C5" w:rsidRDefault="005D0C56" w:rsidP="009C37FA">
                  <w:pPr>
                    <w:tabs>
                      <w:tab w:val="left" w:pos="632"/>
                      <w:tab w:val="left" w:pos="2333"/>
                      <w:tab w:val="left" w:pos="2475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noProof/>
                      <w:lang w:val="en-US" w:bidi="km-K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9680" behindDoc="0" locked="0" layoutInCell="1" allowOverlap="1" wp14:anchorId="24E4F8FB" wp14:editId="7F307A7D">
                            <wp:simplePos x="0" y="0"/>
                            <wp:positionH relativeFrom="column">
                              <wp:posOffset>2725420</wp:posOffset>
                            </wp:positionH>
                            <wp:positionV relativeFrom="paragraph">
                              <wp:posOffset>67945</wp:posOffset>
                            </wp:positionV>
                            <wp:extent cx="228600" cy="208915"/>
                            <wp:effectExtent l="0" t="0" r="19050" b="19685"/>
                            <wp:wrapNone/>
                            <wp:docPr id="30" name="Rectangle 3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089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A38C5" w:rsidRPr="0072411B" w:rsidRDefault="00AA38C5" w:rsidP="00AA38C5">
                                        <w:pP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30" o:spid="_x0000_s1047" style="position:absolute;margin-left:214.6pt;margin-top:5.35pt;width:18pt;height:16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">
                            <v:textbox>
                              <w:txbxContent>
                                <w:p w:rsidR="00AA38C5" w:rsidRPr="0072411B" w:rsidRDefault="00AA38C5" w:rsidP="00AA38C5">
                                  <w:pP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en-US" w:bidi="km-K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7632" behindDoc="0" locked="0" layoutInCell="1" allowOverlap="1" wp14:anchorId="01D80E4A" wp14:editId="58A8F08B">
                            <wp:simplePos x="0" y="0"/>
                            <wp:positionH relativeFrom="column">
                              <wp:posOffset>1207135</wp:posOffset>
                            </wp:positionH>
                            <wp:positionV relativeFrom="paragraph">
                              <wp:posOffset>68580</wp:posOffset>
                            </wp:positionV>
                            <wp:extent cx="228600" cy="208915"/>
                            <wp:effectExtent l="0" t="0" r="19050" b="19685"/>
                            <wp:wrapNone/>
                            <wp:docPr id="29" name="Rectangle 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089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A38C5" w:rsidRPr="0072411B" w:rsidRDefault="00AA38C5" w:rsidP="00AA38C5">
                                        <w:pP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29" o:spid="_x0000_s1048" style="position:absolute;margin-left:95.05pt;margin-top:5.4pt;width:18pt;height:16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">
                            <v:textbox>
                              <w:txbxContent>
                                <w:p w:rsidR="00AA38C5" w:rsidRPr="0072411B" w:rsidRDefault="00AA38C5" w:rsidP="00AA38C5">
                                  <w:pP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en-US" w:bidi="km-K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5584" behindDoc="0" locked="0" layoutInCell="1" allowOverlap="1" wp14:anchorId="6420DF29" wp14:editId="5C1E107E">
                            <wp:simplePos x="0" y="0"/>
                            <wp:positionH relativeFrom="column">
                              <wp:posOffset>120650</wp:posOffset>
                            </wp:positionH>
                            <wp:positionV relativeFrom="paragraph">
                              <wp:posOffset>64770</wp:posOffset>
                            </wp:positionV>
                            <wp:extent cx="228600" cy="208915"/>
                            <wp:effectExtent l="0" t="0" r="19050" b="19685"/>
                            <wp:wrapNone/>
                            <wp:docPr id="28" name="Rectangle 2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089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A38C5" w:rsidRPr="0072411B" w:rsidRDefault="00AA38C5" w:rsidP="00AA38C5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28" o:spid="_x0000_s1049" style="position:absolute;margin-left:9.5pt;margin-top:5.1pt;width:18pt;height:16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">
                            <v:textbox>
                              <w:txbxContent>
                                <w:p w:rsidR="00AA38C5" w:rsidRPr="0072411B" w:rsidRDefault="00AA38C5" w:rsidP="00AA38C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AA38C5">
                    <w:rPr>
                      <w:lang w:val="en-US"/>
                    </w:rPr>
                    <w:tab/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>Land/</w:t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ab/>
                    <w:t xml:space="preserve">Others </w:t>
                  </w:r>
                  <w:r w:rsidR="009C37FA">
                    <w:rPr>
                      <w:rFonts w:ascii="Verdana" w:hAnsi="Verdana"/>
                      <w:sz w:val="16"/>
                      <w:lang w:val="en-US"/>
                    </w:rPr>
                    <w:tab/>
                    <w:t>Fixed</w:t>
                  </w:r>
                </w:p>
                <w:p w:rsidR="00AA38C5" w:rsidRPr="00AA38C5" w:rsidRDefault="00AA38C5" w:rsidP="009C37FA">
                  <w:pPr>
                    <w:tabs>
                      <w:tab w:val="left" w:pos="632"/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>Building</w:t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(</w:t>
                  </w:r>
                  <w:r w:rsidR="00630681" w:rsidRPr="009C37FA">
                    <w:rPr>
                      <w:rFonts w:ascii="Verdana" w:hAnsi="Verdana"/>
                      <w:i/>
                      <w:sz w:val="16"/>
                      <w:lang w:val="en-US"/>
                    </w:rPr>
                    <w:t>Please specify</w:t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:_____</w:t>
                  </w:r>
                  <w:r w:rsidR="009C37FA"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  <w:t>Deposit/</w:t>
                  </w:r>
                </w:p>
                <w:p w:rsidR="00AA38C5" w:rsidRDefault="009C37FA" w:rsidP="009C37FA">
                  <w:pPr>
                    <w:tabs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u w:val="single"/>
                      <w:lang w:val="en-US"/>
                    </w:rPr>
                    <w:t>______________   )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  <w:t>Cash</w:t>
                  </w:r>
                </w:p>
                <w:p w:rsidR="00AA38C5" w:rsidRPr="00AA38C5" w:rsidRDefault="009C37FA" w:rsidP="002A3FB7">
                  <w:pPr>
                    <w:tabs>
                      <w:tab w:val="left" w:pos="2333"/>
                      <w:tab w:val="left" w:pos="4176"/>
                      <w:tab w:val="left" w:pos="4743"/>
                    </w:tabs>
                    <w:rPr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 xml:space="preserve">           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>Margin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D1316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</w:p>
                <w:p w:rsidR="009D1316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</w:p>
                <w:p w:rsidR="009D1316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</w:p>
                <w:p w:rsidR="00AA38C5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7.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Was there verification that the collateral is not ill gotten?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8.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Are you comfortable with the individual customer/business integrity and reputation?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9C37FA" w:rsidRPr="00470392" w:rsidRDefault="00470392" w:rsidP="00A51B88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Corporation/ Commercial Only</w:t>
                  </w: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9.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director/shareholders background checked for AML purpose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8F17D8" w:rsidRDefault="008F17D8" w:rsidP="00BA57A0">
                  <w:pPr>
                    <w:jc w:val="center"/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10.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Is the director/shareholders known </w:t>
                  </w:r>
                  <w:r>
                    <w:rPr>
                      <w:rFonts w:ascii="Verdana" w:hAnsi="Verdana"/>
                      <w:sz w:val="16"/>
                      <w:u w:val="single"/>
                    </w:rPr>
                    <w:t xml:space="preserve">not </w:t>
                  </w:r>
                  <w:r>
                    <w:rPr>
                      <w:rFonts w:ascii="Verdana" w:hAnsi="Verdana"/>
                      <w:b w:val="0"/>
                      <w:sz w:val="16"/>
                    </w:rPr>
                    <w:t>to be involved in any illegal/ immoral activities?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8F17D8" w:rsidP="00BA57A0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customer’s activity relatively low cash intensive?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8F17D8" w:rsidP="00BA57A0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4" w:space="0" w:color="auto"/>
                  </w:tcBorders>
                  <w:shd w:val="clear" w:color="auto" w:fill="B8CCE4" w:themeFill="accent1" w:themeFillTint="66"/>
                </w:tcPr>
                <w:p w:rsidR="009C37FA" w:rsidRPr="009C37FA" w:rsidRDefault="009C37FA" w:rsidP="009C37FA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 w:rsidRPr="009C37FA">
                    <w:rPr>
                      <w:rFonts w:ascii="Verdana" w:hAnsi="Verdana"/>
                      <w:b/>
                      <w:sz w:val="16"/>
                    </w:rPr>
                    <w:t>Total Score</w:t>
                  </w:r>
                  <w:r w:rsidR="00AF01EC">
                    <w:rPr>
                      <w:rFonts w:ascii="Verdana" w:hAnsi="Verdana"/>
                      <w:b/>
                      <w:sz w:val="16"/>
                    </w:rPr>
                    <w:t xml:space="preserve">           7</w:t>
                  </w:r>
                </w:p>
              </w:tc>
            </w:tr>
          </w:tbl>
          <w:p w:rsidR="006E071A" w:rsidRDefault="005D0C56" w:rsidP="00A51B88"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86BA17F" wp14:editId="241F31F2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64135</wp:posOffset>
                      </wp:positionV>
                      <wp:extent cx="5721350" cy="241300"/>
                      <wp:effectExtent l="0" t="0" r="12700" b="25400"/>
                      <wp:wrapNone/>
                      <wp:docPr id="28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1C6E" w:rsidRPr="006D618B" w:rsidRDefault="005E167C" w:rsidP="007F1C6E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CONCLUSION:</w:t>
                                  </w:r>
                                </w:p>
                                <w:p w:rsidR="007F1C6E" w:rsidRPr="00B2722C" w:rsidRDefault="007F1C6E" w:rsidP="007F1C6E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0" type="#_x0000_t202" style="position:absolute;margin-left:-1.05pt;margin-top:5.05pt;width:450.5pt;height:1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" fillcolor="black [3213]">
                      <v:textbox>
                        <w:txbxContent>
                          <w:p w:rsidR="007F1C6E" w:rsidRPr="006D618B" w:rsidRDefault="005E167C" w:rsidP="007F1C6E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CONCLUSION:</w:t>
                            </w:r>
                          </w:p>
                          <w:p w:rsidR="007F1C6E" w:rsidRPr="00B2722C" w:rsidRDefault="007F1C6E" w:rsidP="007F1C6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071A">
              <w:t xml:space="preserve"> </w:t>
            </w:r>
          </w:p>
          <w:p w:rsidR="007F1C6E" w:rsidRDefault="007F1C6E" w:rsidP="00A51B88"/>
          <w:p w:rsidR="007F1C6E" w:rsidRDefault="005D0C56" w:rsidP="00A51B88"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BCBDC37" wp14:editId="36CC18E0">
                      <wp:simplePos x="0" y="0"/>
                      <wp:positionH relativeFrom="column">
                        <wp:posOffset>2735580</wp:posOffset>
                      </wp:positionH>
                      <wp:positionV relativeFrom="paragraph">
                        <wp:posOffset>88265</wp:posOffset>
                      </wp:positionV>
                      <wp:extent cx="566420" cy="205740"/>
                      <wp:effectExtent l="0" t="0" r="24130" b="22860"/>
                      <wp:wrapNone/>
                      <wp:docPr id="289" name="Rectangle 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20" cy="205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1316" w:rsidRPr="009D1316" w:rsidRDefault="003E409F" w:rsidP="009D1316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7 </w:t>
                                  </w:r>
                                  <w:r w:rsidR="00B64389"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</w:t>
                                  </w:r>
                                </w:p>
                                <w:p w:rsidR="009D1316" w:rsidRPr="009D1316" w:rsidRDefault="009D1316" w:rsidP="009D1316">
                                  <w:pPr>
                                    <w:jc w:val="center"/>
                                    <w:rPr>
                                      <w:rFonts w:ascii="Verdana" w:hAnsi="Verdana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9" o:spid="_x0000_s1051" style="position:absolute;margin-left:215.4pt;margin-top:6.95pt;width:44.6pt;height:16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">
                      <v:textbox>
                        <w:txbxContent>
                          <w:p w:rsidR="009D1316" w:rsidRPr="009D1316" w:rsidRDefault="003E409F" w:rsidP="009D1316">
                            <w:pPr>
                              <w:jc w:val="center"/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 xml:space="preserve">7 </w:t>
                            </w:r>
                            <w:r w:rsidR="00B64389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</w:p>
                          <w:p w:rsidR="009D1316" w:rsidRPr="009D1316" w:rsidRDefault="009D1316" w:rsidP="009D1316">
                            <w:pPr>
                              <w:jc w:val="center"/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EE31C9F" wp14:editId="79CDD208">
                      <wp:simplePos x="0" y="0"/>
                      <wp:positionH relativeFrom="column">
                        <wp:posOffset>3923665</wp:posOffset>
                      </wp:positionH>
                      <wp:positionV relativeFrom="paragraph">
                        <wp:posOffset>90170</wp:posOffset>
                      </wp:positionV>
                      <wp:extent cx="370205" cy="203835"/>
                      <wp:effectExtent l="0" t="0" r="10795" b="24765"/>
                      <wp:wrapNone/>
                      <wp:docPr id="290" name="Rectangle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205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3562" w:rsidRDefault="00373562" w:rsidP="00373562">
                                  <w:pPr>
                                    <w:jc w:val="center"/>
                                  </w:pPr>
                                  <w: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0" o:spid="_x0000_s1052" style="position:absolute;margin-left:308.95pt;margin-top:7.1pt;width:29.15pt;height:16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">
                      <v:textbox>
                        <w:txbxContent>
                          <w:p w:rsidR="00373562" w:rsidRDefault="00373562" w:rsidP="00373562">
                            <w:pPr>
                              <w:jc w:val="center"/>
                            </w:pPr>
                            <w: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7FF67AD" wp14:editId="4C3951E8">
                      <wp:simplePos x="0" y="0"/>
                      <wp:positionH relativeFrom="column">
                        <wp:posOffset>4765040</wp:posOffset>
                      </wp:positionH>
                      <wp:positionV relativeFrom="paragraph">
                        <wp:posOffset>69215</wp:posOffset>
                      </wp:positionV>
                      <wp:extent cx="370205" cy="203835"/>
                      <wp:effectExtent l="0" t="0" r="10795" b="24765"/>
                      <wp:wrapNone/>
                      <wp:docPr id="291" name="Rectangle 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205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1" o:spid="_x0000_s1026" style="position:absolute;margin-left:375.2pt;margin-top:5.45pt;width:29.15pt;height:16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"/>
                  </w:pict>
                </mc:Fallback>
              </mc:AlternateContent>
            </w:r>
          </w:p>
          <w:p w:rsidR="007F1C6E" w:rsidRDefault="005E167C" w:rsidP="005E167C">
            <w:pPr>
              <w:tabs>
                <w:tab w:val="left" w:pos="5245"/>
                <w:tab w:val="left" w:pos="6946"/>
                <w:tab w:val="left" w:pos="8188"/>
              </w:tabs>
              <w:rPr>
                <w:noProof/>
                <w:lang w:val="en-US"/>
              </w:rPr>
            </w:pPr>
            <w:r>
              <w:rPr>
                <w:rFonts w:ascii="Verdana" w:hAnsi="Verdana"/>
                <w:sz w:val="18"/>
              </w:rPr>
              <w:t>Risk category:</w:t>
            </w:r>
            <w:r>
              <w:rPr>
                <w:rFonts w:ascii="Verdana" w:hAnsi="Verdana"/>
                <w:sz w:val="18"/>
              </w:rPr>
              <w:tab/>
              <w:t>Scoring</w:t>
            </w:r>
            <w:r>
              <w:rPr>
                <w:rFonts w:ascii="Verdana" w:hAnsi="Verdana"/>
                <w:sz w:val="18"/>
              </w:rPr>
              <w:tab/>
              <w:t>Low</w:t>
            </w:r>
            <w:r>
              <w:rPr>
                <w:rFonts w:ascii="Verdana" w:hAnsi="Verdana"/>
                <w:sz w:val="18"/>
              </w:rPr>
              <w:tab/>
              <w:t>High</w:t>
            </w:r>
          </w:p>
          <w:p w:rsidR="005E167C" w:rsidRDefault="005E167C" w:rsidP="00A51B88">
            <w:pPr>
              <w:rPr>
                <w:noProof/>
                <w:lang w:val="en-US"/>
              </w:rPr>
            </w:pPr>
            <w:r>
              <w:rPr>
                <w:rFonts w:ascii="Verdana" w:hAnsi="Verdana"/>
                <w:i/>
                <w:noProof/>
                <w:sz w:val="14"/>
                <w:lang w:val="en-US"/>
              </w:rPr>
              <w:t>(Please provide the scoring and tick the appropriate column)</w:t>
            </w:r>
            <w:r>
              <w:rPr>
                <w:noProof/>
                <w:lang w:val="en-US"/>
              </w:rPr>
              <w:t xml:space="preserve"> </w:t>
            </w:r>
          </w:p>
          <w:p w:rsidR="005E167C" w:rsidRPr="005E167C" w:rsidRDefault="005D0C56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79"/>
                <w:tab w:val="left" w:pos="8222"/>
              </w:tabs>
              <w:spacing w:before="60"/>
              <w:ind w:left="284" w:hanging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4E080700" wp14:editId="25015D0C">
                      <wp:simplePos x="0" y="0"/>
                      <wp:positionH relativeFrom="column">
                        <wp:posOffset>3922395</wp:posOffset>
                      </wp:positionH>
                      <wp:positionV relativeFrom="paragraph">
                        <wp:posOffset>35560</wp:posOffset>
                      </wp:positionV>
                      <wp:extent cx="1216660" cy="203835"/>
                      <wp:effectExtent l="0" t="0" r="21590" b="24765"/>
                      <wp:wrapNone/>
                      <wp:docPr id="293" name="Rectangle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66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167C" w:rsidRPr="005E167C" w:rsidRDefault="005E167C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9 and above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3" o:spid="_x0000_s1053" style="position:absolute;left:0;text-align:left;margin-left:308.85pt;margin-top:2.8pt;width:95.8pt;height:16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">
                      <v:textbox>
                        <w:txbxContent>
                          <w:p w:rsidR="005E167C" w:rsidRPr="005E167C" w:rsidRDefault="005E167C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9 and above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05B6B3A" wp14:editId="0E2D700F">
                      <wp:simplePos x="0" y="0"/>
                      <wp:positionH relativeFrom="column">
                        <wp:posOffset>2736215</wp:posOffset>
                      </wp:positionH>
                      <wp:positionV relativeFrom="paragraph">
                        <wp:posOffset>43815</wp:posOffset>
                      </wp:positionV>
                      <wp:extent cx="566420" cy="203835"/>
                      <wp:effectExtent l="0" t="0" r="24130" b="24765"/>
                      <wp:wrapNone/>
                      <wp:docPr id="292" name="Rectangle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2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167C" w:rsidRPr="005E167C" w:rsidRDefault="005E167C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 w:rsidRPr="005E167C"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6 to 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2" o:spid="_x0000_s1054" style="position:absolute;left:0;text-align:left;margin-left:215.45pt;margin-top:3.45pt;width:44.6pt;height:16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">
                      <v:textbox>
                        <w:txbxContent>
                          <w:p w:rsidR="005E167C" w:rsidRPr="005E167C" w:rsidRDefault="005E167C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5E167C"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6 to 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E167C"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="005E167C" w:rsidRPr="005E167C">
              <w:rPr>
                <w:rFonts w:ascii="Verdana" w:hAnsi="Verdana"/>
                <w:b/>
                <w:i/>
                <w:sz w:val="16"/>
                <w:szCs w:val="18"/>
              </w:rPr>
              <w:t>(For Consumer):</w:t>
            </w:r>
            <w:r w:rsidR="005E167C">
              <w:rPr>
                <w:noProof/>
                <w:lang w:val="en-US"/>
              </w:rPr>
              <w:t xml:space="preserve"> </w:t>
            </w:r>
            <w:r w:rsidR="005E167C">
              <w:rPr>
                <w:noProof/>
                <w:lang w:val="en-US"/>
              </w:rPr>
              <w:tab/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>LOW</w:t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ab/>
              <w:t>HIGH</w:t>
            </w:r>
          </w:p>
          <w:p w:rsidR="005E167C" w:rsidRDefault="005E167C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</w:p>
          <w:p w:rsidR="005E167C" w:rsidRPr="005E167C" w:rsidRDefault="005D0C56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03096B7" wp14:editId="6312A4D9">
                      <wp:simplePos x="0" y="0"/>
                      <wp:positionH relativeFrom="column">
                        <wp:posOffset>3924300</wp:posOffset>
                      </wp:positionH>
                      <wp:positionV relativeFrom="paragraph">
                        <wp:posOffset>84455</wp:posOffset>
                      </wp:positionV>
                      <wp:extent cx="1216660" cy="203835"/>
                      <wp:effectExtent l="0" t="0" r="21590" b="24765"/>
                      <wp:wrapNone/>
                      <wp:docPr id="296" name="Rectangle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66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167C" w:rsidRPr="005E167C" w:rsidRDefault="005E167C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15 and above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6" o:spid="_x0000_s1055" style="position:absolute;left:0;text-align:left;margin-left:309pt;margin-top:6.65pt;width:95.8pt;height:16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">
                      <v:textbox>
                        <w:txbxContent>
                          <w:p w:rsidR="005E167C" w:rsidRPr="005E167C" w:rsidRDefault="005E167C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15 and above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D4B05C7" wp14:editId="22298F91">
                      <wp:simplePos x="0" y="0"/>
                      <wp:positionH relativeFrom="column">
                        <wp:posOffset>2738120</wp:posOffset>
                      </wp:positionH>
                      <wp:positionV relativeFrom="paragraph">
                        <wp:posOffset>85090</wp:posOffset>
                      </wp:positionV>
                      <wp:extent cx="566420" cy="203835"/>
                      <wp:effectExtent l="0" t="0" r="24130" b="24765"/>
                      <wp:wrapNone/>
                      <wp:docPr id="295" name="Rectangle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2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167C" w:rsidRPr="005E167C" w:rsidRDefault="005E167C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9 to 14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5" o:spid="_x0000_s1056" style="position:absolute;left:0;text-align:left;margin-left:215.6pt;margin-top:6.7pt;width:44.6pt;height:16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">
                      <v:textbox>
                        <w:txbxContent>
                          <w:p w:rsidR="005E167C" w:rsidRPr="005E167C" w:rsidRDefault="005E167C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9 to 14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F1C6E" w:rsidRPr="00F702B1" w:rsidRDefault="005E167C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87"/>
                <w:tab w:val="left" w:pos="8222"/>
              </w:tabs>
              <w:ind w:left="284" w:hanging="284"/>
              <w:rPr>
                <w:sz w:val="18"/>
              </w:rPr>
            </w:pPr>
            <w:r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Pr="005E167C">
              <w:rPr>
                <w:rFonts w:ascii="Verdana" w:hAnsi="Verdana"/>
                <w:b/>
                <w:i/>
                <w:sz w:val="16"/>
                <w:szCs w:val="18"/>
              </w:rPr>
              <w:t>(For Corporate &amp; Commercial):</w:t>
            </w:r>
            <w:r>
              <w:rPr>
                <w:rFonts w:ascii="Verdana" w:hAnsi="Verdana"/>
                <w:b/>
                <w:i/>
                <w:sz w:val="16"/>
                <w:szCs w:val="18"/>
              </w:rPr>
              <w:tab/>
            </w:r>
            <w:r>
              <w:rPr>
                <w:rFonts w:ascii="Verdana" w:hAnsi="Verdana"/>
                <w:b/>
                <w:sz w:val="16"/>
                <w:szCs w:val="18"/>
              </w:rPr>
              <w:t>LOW</w:t>
            </w:r>
            <w:r>
              <w:rPr>
                <w:rFonts w:ascii="Verdana" w:hAnsi="Verdana"/>
                <w:b/>
                <w:sz w:val="16"/>
                <w:szCs w:val="18"/>
              </w:rPr>
              <w:tab/>
              <w:t>HIGH</w:t>
            </w:r>
          </w:p>
          <w:p w:rsidR="00F702B1" w:rsidRDefault="00F702B1" w:rsidP="00F702B1">
            <w:pPr>
              <w:tabs>
                <w:tab w:val="left" w:pos="5387"/>
                <w:tab w:val="left" w:pos="8222"/>
              </w:tabs>
              <w:rPr>
                <w:sz w:val="18"/>
              </w:rPr>
            </w:pPr>
          </w:p>
          <w:p w:rsidR="00F702B1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Is the customer’s expected transaction profile in line with customer profile/source of fund/source of wealth details obtained? </w:t>
            </w:r>
            <w:r>
              <w:rPr>
                <w:rFonts w:ascii="Verdana" w:hAnsi="Verdana"/>
                <w:i/>
                <w:sz w:val="16"/>
                <w:szCs w:val="16"/>
              </w:rPr>
              <w:t>(Please tick the appropriate column)</w:t>
            </w:r>
          </w:p>
          <w:p w:rsidR="00714738" w:rsidRDefault="005D0C56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F757336" wp14:editId="47D1A7AC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90170</wp:posOffset>
                      </wp:positionV>
                      <wp:extent cx="271780" cy="149860"/>
                      <wp:effectExtent l="12700" t="13970" r="10795" b="7620"/>
                      <wp:wrapNone/>
                      <wp:docPr id="1" name="Rectangl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780" cy="149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5CEE" w:rsidRDefault="007E5CEE" w:rsidP="00373562">
                                  <w:pPr>
                                    <w:jc w:val="center"/>
                                  </w:pPr>
                                  <w: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7" o:spid="_x0000_s1057" style="position:absolute;margin-left:13.75pt;margin-top:7.1pt;width:21.4pt;height:11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">
                      <v:textbox inset="0,0,0,0">
                        <w:txbxContent>
                          <w:p w:rsidR="007E5CEE" w:rsidRDefault="007E5CEE" w:rsidP="00373562">
                            <w:pPr>
                              <w:jc w:val="center"/>
                            </w:pPr>
                            <w: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14738" w:rsidRPr="00714738" w:rsidRDefault="005D0C56" w:rsidP="00714738">
            <w:pPr>
              <w:tabs>
                <w:tab w:val="left" w:pos="851"/>
                <w:tab w:val="left" w:pos="2268"/>
                <w:tab w:val="left" w:pos="5387"/>
                <w:tab w:val="left" w:pos="8222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11A4F25" wp14:editId="795B1A3A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-12065</wp:posOffset>
                      </wp:positionV>
                      <wp:extent cx="228600" cy="114300"/>
                      <wp:effectExtent l="0" t="0" r="19050" b="19050"/>
                      <wp:wrapNone/>
                      <wp:docPr id="298" name="Rectangle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8" o:spid="_x0000_s1026" style="position:absolute;margin-left:90pt;margin-top:-.95pt;width:18pt;height: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"/>
                  </w:pict>
                </mc:Fallback>
              </mc:AlternateConten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Yes</w: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No</w:t>
            </w:r>
          </w:p>
          <w:p w:rsidR="00714738" w:rsidRPr="00714738" w:rsidRDefault="005D0C56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370A1077" wp14:editId="1826869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30480</wp:posOffset>
                      </wp:positionV>
                      <wp:extent cx="5721350" cy="241300"/>
                      <wp:effectExtent l="0" t="0" r="12700" b="25400"/>
                      <wp:wrapNone/>
                      <wp:docPr id="3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14738" w:rsidRPr="006D618B" w:rsidRDefault="00714738" w:rsidP="00714738">
                                  <w:pPr>
                                    <w:rPr>
                                      <w:rFonts w:ascii="Verdana" w:hAnsi="Verdana"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PREPARED BY</w:t>
                                  </w:r>
                                  <w:r w:rsidRPr="006D618B">
                                    <w:rPr>
                                      <w:rFonts w:ascii="Verdana" w:hAnsi="Verdana"/>
                                      <w:sz w:val="18"/>
                                    </w:rPr>
                                    <w:t>:</w:t>
                                  </w:r>
                                </w:p>
                                <w:p w:rsidR="00714738" w:rsidRPr="00B2722C" w:rsidRDefault="00714738" w:rsidP="00714738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8" type="#_x0000_t202" style="position:absolute;margin-left:.1pt;margin-top:2.4pt;width:450.5pt;height:1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" fillcolor="black [3213]">
                      <v:textbox>
                        <w:txbxContent>
                          <w:p w:rsidR="00714738" w:rsidRPr="006D618B" w:rsidRDefault="00714738" w:rsidP="00714738">
                            <w:pPr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PREPARED BY</w:t>
                            </w:r>
                            <w:r w:rsidRPr="006D618B">
                              <w:rPr>
                                <w:rFonts w:ascii="Verdana" w:hAnsi="Verdana"/>
                                <w:sz w:val="18"/>
                              </w:rPr>
                              <w:t>:</w:t>
                            </w:r>
                          </w:p>
                          <w:p w:rsidR="00714738" w:rsidRPr="00B2722C" w:rsidRDefault="00714738" w:rsidP="0071473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F1C6E" w:rsidRDefault="00714738" w:rsidP="00714738">
            <w:pPr>
              <w:tabs>
                <w:tab w:val="left" w:pos="3178"/>
              </w:tabs>
            </w:pPr>
            <w:r>
              <w:tab/>
            </w:r>
          </w:p>
          <w:p w:rsidR="00714738" w:rsidRPr="0044099A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8"/>
              </w:rPr>
            </w:pPr>
          </w:p>
          <w:p w:rsidR="00714738" w:rsidRDefault="00714738" w:rsidP="00373562">
            <w:pPr>
              <w:tabs>
                <w:tab w:val="left" w:pos="296"/>
                <w:tab w:val="left" w:pos="2678"/>
                <w:tab w:val="left" w:pos="5670"/>
              </w:tabs>
              <w:rPr>
                <w:rFonts w:ascii="Verdana" w:hAnsi="Verdana"/>
                <w:sz w:val="18"/>
              </w:rPr>
            </w:pPr>
            <w:r w:rsidRPr="0044099A">
              <w:rPr>
                <w:rFonts w:ascii="Verdana" w:hAnsi="Verdana"/>
                <w:sz w:val="8"/>
              </w:rPr>
              <w:tab/>
            </w:r>
            <w:r w:rsidR="00E31289">
              <w:rPr>
                <w:rFonts w:ascii="Verdana" w:hAnsi="Verdana"/>
                <w:sz w:val="18"/>
              </w:rPr>
              <w:t xml:space="preserve">Officer Name &amp;              Ngan Phallen </w:t>
            </w:r>
            <w:r w:rsidR="00373562"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Signature &amp;</w:t>
            </w:r>
          </w:p>
          <w:p w:rsidR="00714738" w:rsidRDefault="00E31289" w:rsidP="00373562">
            <w:pPr>
              <w:tabs>
                <w:tab w:val="left" w:pos="296"/>
                <w:tab w:val="left" w:pos="2552"/>
                <w:tab w:val="left" w:pos="273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 w:rsidR="003E3E42">
              <w:rPr>
                <w:rFonts w:ascii="Verdana" w:hAnsi="Verdana"/>
                <w:sz w:val="18"/>
              </w:rPr>
              <w:t xml:space="preserve">                   </w:t>
            </w:r>
            <w:r w:rsidR="007920AD">
              <w:rPr>
                <w:rFonts w:ascii="Verdana" w:hAnsi="Verdana"/>
                <w:sz w:val="18"/>
              </w:rPr>
              <w:t>Executive, Mortgage</w:t>
            </w:r>
            <w:r w:rsidR="00714738">
              <w:rPr>
                <w:rFonts w:ascii="Verdana" w:hAnsi="Verdana"/>
                <w:sz w:val="18"/>
                <w:u w:val="single"/>
              </w:rPr>
              <w:tab/>
            </w:r>
            <w:r w:rsidR="00714738">
              <w:rPr>
                <w:rFonts w:ascii="Verdana" w:hAnsi="Verdana"/>
                <w:sz w:val="18"/>
              </w:rPr>
              <w:tab/>
              <w:t>Date</w:t>
            </w:r>
            <w:r w:rsidR="00714738">
              <w:rPr>
                <w:rFonts w:ascii="Verdana" w:hAnsi="Verdana"/>
                <w:sz w:val="18"/>
              </w:rPr>
              <w:tab/>
            </w:r>
            <w:r w:rsidR="00714738"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Pr="0044099A" w:rsidRDefault="00714738" w:rsidP="0071473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0"/>
                <w:u w:val="single"/>
              </w:rPr>
            </w:pPr>
          </w:p>
          <w:p w:rsidR="00714738" w:rsidRDefault="00714738" w:rsidP="00373562">
            <w:pPr>
              <w:tabs>
                <w:tab w:val="left" w:pos="296"/>
                <w:tab w:val="left" w:pos="2552"/>
                <w:tab w:val="left" w:pos="273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 w:rsidRPr="0044099A">
              <w:rPr>
                <w:rFonts w:ascii="Verdana" w:hAnsi="Verdana"/>
                <w:sz w:val="10"/>
              </w:rPr>
              <w:tab/>
            </w:r>
            <w:r w:rsidR="00E31289">
              <w:rPr>
                <w:rFonts w:ascii="Verdana" w:hAnsi="Verdana"/>
                <w:sz w:val="18"/>
              </w:rPr>
              <w:t xml:space="preserve">Concurred by (Name) &amp;  </w:t>
            </w:r>
            <w:r w:rsidR="00C378A8">
              <w:rPr>
                <w:rFonts w:ascii="Verdana" w:hAnsi="Verdana"/>
                <w:sz w:val="18"/>
              </w:rPr>
              <w:t xml:space="preserve">Chiv Hak              </w:t>
            </w:r>
            <w:r w:rsidR="00AA5D36">
              <w:rPr>
                <w:rFonts w:ascii="Verdana" w:hAnsi="Verdana"/>
                <w:sz w:val="18"/>
              </w:rPr>
              <w:t xml:space="preserve"> </w:t>
            </w:r>
            <w:r w:rsidR="00AA5D36">
              <w:rPr>
                <w:rFonts w:ascii="Verdana" w:hAnsi="Verdana"/>
                <w:sz w:val="18"/>
              </w:rPr>
              <w:tab/>
              <w:t xml:space="preserve">    </w:t>
            </w:r>
            <w:r>
              <w:rPr>
                <w:rFonts w:ascii="Verdana" w:hAnsi="Verdana"/>
                <w:sz w:val="18"/>
              </w:rPr>
              <w:t>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Default="00AA5D36" w:rsidP="00373562">
            <w:pPr>
              <w:tabs>
                <w:tab w:val="left" w:pos="296"/>
                <w:tab w:val="left" w:pos="2552"/>
                <w:tab w:val="left" w:pos="2785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 xml:space="preserve">Designation     </w:t>
            </w:r>
            <w:r w:rsidR="003E3E42">
              <w:rPr>
                <w:rFonts w:ascii="Verdana" w:hAnsi="Verdana"/>
                <w:sz w:val="18"/>
              </w:rPr>
              <w:t xml:space="preserve">              </w:t>
            </w:r>
            <w:r w:rsidR="00DA4E11">
              <w:rPr>
                <w:rFonts w:ascii="Verdana" w:hAnsi="Verdana"/>
                <w:sz w:val="18"/>
              </w:rPr>
              <w:t xml:space="preserve">Senior </w:t>
            </w:r>
            <w:r w:rsidR="003E3E42">
              <w:rPr>
                <w:rFonts w:ascii="Verdana" w:hAnsi="Verdana"/>
                <w:sz w:val="18"/>
              </w:rPr>
              <w:t>Manager,</w:t>
            </w:r>
            <w:r w:rsidR="00C378A8">
              <w:rPr>
                <w:rFonts w:ascii="Verdana" w:hAnsi="Verdana"/>
                <w:sz w:val="18"/>
              </w:rPr>
              <w:t xml:space="preserve"> R &amp; C</w:t>
            </w:r>
            <w:r w:rsidR="00373562">
              <w:rPr>
                <w:rFonts w:ascii="Verdana" w:hAnsi="Verdana"/>
                <w:sz w:val="18"/>
                <w:u w:val="single"/>
              </w:rPr>
              <w:tab/>
            </w:r>
            <w:r w:rsidR="00714738">
              <w:rPr>
                <w:rFonts w:ascii="Verdana" w:hAnsi="Verdana"/>
                <w:sz w:val="18"/>
                <w:u w:val="single"/>
              </w:rPr>
              <w:tab/>
            </w:r>
            <w:r w:rsidR="00714738">
              <w:rPr>
                <w:rFonts w:ascii="Verdana" w:hAnsi="Verdana"/>
                <w:sz w:val="18"/>
              </w:rPr>
              <w:t>Date</w:t>
            </w:r>
            <w:r w:rsidR="00714738">
              <w:rPr>
                <w:rFonts w:ascii="Verdana" w:hAnsi="Verdana"/>
                <w:sz w:val="18"/>
              </w:rPr>
              <w:tab/>
            </w:r>
            <w:r w:rsidR="00DA4E11">
              <w:rPr>
                <w:rFonts w:ascii="Verdana" w:hAnsi="Verdana"/>
                <w:sz w:val="18"/>
              </w:rPr>
              <w:t xml:space="preserve"> </w:t>
            </w:r>
            <w:r w:rsidR="00714738">
              <w:rPr>
                <w:rFonts w:ascii="Verdana" w:hAnsi="Verdana"/>
                <w:sz w:val="18"/>
                <w:u w:val="single"/>
              </w:rPr>
              <w:tab/>
            </w:r>
          </w:p>
          <w:p w:rsidR="007F1C6E" w:rsidRPr="0044099A" w:rsidRDefault="007F1C6E" w:rsidP="00A51B88">
            <w:pPr>
              <w:rPr>
                <w:sz w:val="2"/>
              </w:rPr>
            </w:pPr>
          </w:p>
          <w:p w:rsidR="00714738" w:rsidRPr="00714738" w:rsidRDefault="00714738" w:rsidP="00714738">
            <w:pPr>
              <w:tabs>
                <w:tab w:val="left" w:pos="309"/>
                <w:tab w:val="left" w:pos="9072"/>
              </w:tabs>
              <w:rPr>
                <w:u w:val="single"/>
              </w:rPr>
            </w:pPr>
            <w:r w:rsidRPr="0044099A">
              <w:rPr>
                <w:sz w:val="2"/>
              </w:rPr>
              <w:tab/>
            </w:r>
            <w:r>
              <w:rPr>
                <w:u w:val="single"/>
              </w:rPr>
              <w:tab/>
            </w:r>
            <w:r w:rsidR="003E409F">
              <w:rPr>
                <w:u w:val="single"/>
              </w:rPr>
              <w:t xml:space="preserve"> </w:t>
            </w:r>
          </w:p>
        </w:tc>
      </w:tr>
    </w:tbl>
    <w:p w:rsidR="00EC4916" w:rsidRDefault="00822C74">
      <w:r>
        <w:lastRenderedPageBreak/>
        <w:t xml:space="preserve">                   </w:t>
      </w:r>
      <w:r w:rsidR="008A7F1F">
        <w:t xml:space="preserve"> </w:t>
      </w:r>
      <w:r w:rsidR="00E028C5">
        <w:t xml:space="preserve"> </w:t>
      </w:r>
      <w:r w:rsidR="00AF79E3">
        <w:t xml:space="preserve">                                                                         </w:t>
      </w:r>
      <w:r w:rsidR="00696FB0">
        <w:t xml:space="preserve">                                                 </w:t>
      </w:r>
      <w:r w:rsidR="003E1490">
        <w:t xml:space="preserve"> </w:t>
      </w:r>
      <w:r w:rsidR="00FC2F38">
        <w:t xml:space="preserve">                  </w:t>
      </w:r>
      <w:r w:rsidR="00C378A8">
        <w:t xml:space="preserve">  </w:t>
      </w:r>
      <w:r w:rsidR="00FC2F38">
        <w:t xml:space="preserve"> </w:t>
      </w:r>
      <w:r w:rsidR="003C67D9">
        <w:t xml:space="preserve">             </w:t>
      </w:r>
      <w:ins w:id="3" w:author="Ngan Phallen" w:date="2017-10-20T09:59:00Z">
        <w:r w:rsidR="001D11A4">
          <w:t xml:space="preserve">    </w:t>
        </w:r>
      </w:ins>
      <w:ins w:id="4" w:author="Ngan Phallen" w:date="2017-10-20T15:12:00Z">
        <w:r w:rsidR="004C1B71">
          <w:t xml:space="preserve">                      </w:t>
        </w:r>
      </w:ins>
      <w:bookmarkStart w:id="5" w:name="_GoBack"/>
      <w:bookmarkEnd w:id="5"/>
      <w:ins w:id="6" w:author="Ngan Phallen" w:date="2017-10-20T09:59:00Z">
        <w:r w:rsidR="001D11A4">
          <w:t xml:space="preserve">  </w:t>
        </w:r>
      </w:ins>
      <w:r w:rsidR="003C67D9">
        <w:t xml:space="preserve">   </w:t>
      </w:r>
      <w:ins w:id="7" w:author="Ngan Phallen" w:date="2017-10-20T10:02:00Z">
        <w:r w:rsidR="00FB1577">
          <w:t xml:space="preserve"> </w:t>
        </w:r>
      </w:ins>
      <w:r w:rsidR="003C67D9">
        <w:t xml:space="preserve"> </w:t>
      </w:r>
      <w:r w:rsidR="00FA4430">
        <w:t xml:space="preserve">        </w:t>
      </w:r>
      <w:ins w:id="8" w:author="Ngan Phallen" w:date="2017-10-20T10:03:00Z">
        <w:r w:rsidR="005D62EF">
          <w:t xml:space="preserve"> </w:t>
        </w:r>
        <w:r w:rsidR="00B56600">
          <w:t xml:space="preserve">                                                                                 </w:t>
        </w:r>
      </w:ins>
    </w:p>
    <w:sectPr w:rsidR="00EC4916" w:rsidSect="002A3FB7">
      <w:headerReference w:type="default" r:id="rId9"/>
      <w:headerReference w:type="first" r:id="rId10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321" w:rsidRDefault="00F61321" w:rsidP="00822223">
      <w:r>
        <w:separator/>
      </w:r>
    </w:p>
  </w:endnote>
  <w:endnote w:type="continuationSeparator" w:id="0">
    <w:p w:rsidR="00F61321" w:rsidRDefault="00F61321" w:rsidP="00822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321" w:rsidRDefault="00F61321" w:rsidP="00822223">
      <w:r>
        <w:separator/>
      </w:r>
    </w:p>
  </w:footnote>
  <w:footnote w:type="continuationSeparator" w:id="0">
    <w:p w:rsidR="00F61321" w:rsidRDefault="00F61321" w:rsidP="00822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223" w:rsidRDefault="00822223">
    <w:pPr>
      <w:pStyle w:val="Header"/>
    </w:pPr>
  </w:p>
  <w:p w:rsidR="00822223" w:rsidRDefault="008222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223" w:rsidRDefault="00822223">
    <w:pPr>
      <w:pStyle w:val="Header"/>
    </w:pPr>
    <w:r w:rsidRPr="00822223">
      <w:rPr>
        <w:noProof/>
        <w:lang w:val="en-US" w:bidi="km-KH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-86744</wp:posOffset>
          </wp:positionH>
          <wp:positionV relativeFrom="paragraph">
            <wp:posOffset>-306059</wp:posOffset>
          </wp:positionV>
          <wp:extent cx="1779522" cy="491206"/>
          <wp:effectExtent l="19050" t="0" r="0" b="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522" cy="4912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B0E6B"/>
    <w:multiLevelType w:val="hybridMultilevel"/>
    <w:tmpl w:val="856E75C6"/>
    <w:lvl w:ilvl="0" w:tplc="0409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>
    <w:nsid w:val="40F37AEE"/>
    <w:multiLevelType w:val="hybridMultilevel"/>
    <w:tmpl w:val="B758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50259"/>
    <w:multiLevelType w:val="hybridMultilevel"/>
    <w:tmpl w:val="949CA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revisionView w:markup="0"/>
  <w:trackRevisions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71A"/>
    <w:rsid w:val="000045AE"/>
    <w:rsid w:val="00010400"/>
    <w:rsid w:val="0001382B"/>
    <w:rsid w:val="00016109"/>
    <w:rsid w:val="0002246A"/>
    <w:rsid w:val="00026731"/>
    <w:rsid w:val="00060BA6"/>
    <w:rsid w:val="000B4621"/>
    <w:rsid w:val="000B7084"/>
    <w:rsid w:val="000F12C0"/>
    <w:rsid w:val="00102BD2"/>
    <w:rsid w:val="0013631F"/>
    <w:rsid w:val="00142D7D"/>
    <w:rsid w:val="00151B29"/>
    <w:rsid w:val="001678BD"/>
    <w:rsid w:val="001721CF"/>
    <w:rsid w:val="00172A67"/>
    <w:rsid w:val="0019174C"/>
    <w:rsid w:val="00191A9D"/>
    <w:rsid w:val="001A42C1"/>
    <w:rsid w:val="001B5906"/>
    <w:rsid w:val="001B6173"/>
    <w:rsid w:val="001B74E0"/>
    <w:rsid w:val="001C6322"/>
    <w:rsid w:val="001D11A4"/>
    <w:rsid w:val="001E24FF"/>
    <w:rsid w:val="002002F5"/>
    <w:rsid w:val="00200F30"/>
    <w:rsid w:val="00234687"/>
    <w:rsid w:val="0023558D"/>
    <w:rsid w:val="00253FE6"/>
    <w:rsid w:val="002604D9"/>
    <w:rsid w:val="00287FBD"/>
    <w:rsid w:val="002A3FB7"/>
    <w:rsid w:val="002B5C58"/>
    <w:rsid w:val="002C548F"/>
    <w:rsid w:val="002C69EA"/>
    <w:rsid w:val="002E35A7"/>
    <w:rsid w:val="002E64A9"/>
    <w:rsid w:val="002E6A8B"/>
    <w:rsid w:val="002F4FB7"/>
    <w:rsid w:val="002F600F"/>
    <w:rsid w:val="003071B8"/>
    <w:rsid w:val="00312856"/>
    <w:rsid w:val="00316929"/>
    <w:rsid w:val="00330C54"/>
    <w:rsid w:val="00340E63"/>
    <w:rsid w:val="00343E98"/>
    <w:rsid w:val="00350354"/>
    <w:rsid w:val="00353F15"/>
    <w:rsid w:val="00361855"/>
    <w:rsid w:val="00364779"/>
    <w:rsid w:val="0036485B"/>
    <w:rsid w:val="00373562"/>
    <w:rsid w:val="003B55B6"/>
    <w:rsid w:val="003C035A"/>
    <w:rsid w:val="003C0499"/>
    <w:rsid w:val="003C67D9"/>
    <w:rsid w:val="003D3D08"/>
    <w:rsid w:val="003E1490"/>
    <w:rsid w:val="003E3C6A"/>
    <w:rsid w:val="003E3E42"/>
    <w:rsid w:val="003E409F"/>
    <w:rsid w:val="003E4E8B"/>
    <w:rsid w:val="003F48D0"/>
    <w:rsid w:val="004017D6"/>
    <w:rsid w:val="004061A8"/>
    <w:rsid w:val="00410FF9"/>
    <w:rsid w:val="004202F2"/>
    <w:rsid w:val="004236F9"/>
    <w:rsid w:val="00427DF3"/>
    <w:rsid w:val="0044099A"/>
    <w:rsid w:val="00444F70"/>
    <w:rsid w:val="00453827"/>
    <w:rsid w:val="0045420D"/>
    <w:rsid w:val="00470392"/>
    <w:rsid w:val="00476801"/>
    <w:rsid w:val="00485342"/>
    <w:rsid w:val="0048562F"/>
    <w:rsid w:val="004924AD"/>
    <w:rsid w:val="004A4417"/>
    <w:rsid w:val="004A4E9F"/>
    <w:rsid w:val="004C1B71"/>
    <w:rsid w:val="004C3E3A"/>
    <w:rsid w:val="004D19E7"/>
    <w:rsid w:val="004E33CA"/>
    <w:rsid w:val="004F5F82"/>
    <w:rsid w:val="00501A90"/>
    <w:rsid w:val="0050685C"/>
    <w:rsid w:val="00522022"/>
    <w:rsid w:val="0054373A"/>
    <w:rsid w:val="0054568A"/>
    <w:rsid w:val="005501BC"/>
    <w:rsid w:val="00552C53"/>
    <w:rsid w:val="00561ECE"/>
    <w:rsid w:val="005631E5"/>
    <w:rsid w:val="00573C07"/>
    <w:rsid w:val="00580E13"/>
    <w:rsid w:val="00581DA3"/>
    <w:rsid w:val="00593AB9"/>
    <w:rsid w:val="005A0CF3"/>
    <w:rsid w:val="005C158C"/>
    <w:rsid w:val="005C667D"/>
    <w:rsid w:val="005D0C56"/>
    <w:rsid w:val="005D3A69"/>
    <w:rsid w:val="005D62EF"/>
    <w:rsid w:val="005D6B97"/>
    <w:rsid w:val="005E167C"/>
    <w:rsid w:val="005E3ACC"/>
    <w:rsid w:val="005E4CFB"/>
    <w:rsid w:val="00601D28"/>
    <w:rsid w:val="006132DA"/>
    <w:rsid w:val="0062042F"/>
    <w:rsid w:val="00630681"/>
    <w:rsid w:val="00641B12"/>
    <w:rsid w:val="006508CA"/>
    <w:rsid w:val="00682C53"/>
    <w:rsid w:val="00695F97"/>
    <w:rsid w:val="00696FB0"/>
    <w:rsid w:val="006A2131"/>
    <w:rsid w:val="006A5F22"/>
    <w:rsid w:val="006B7C03"/>
    <w:rsid w:val="006B7E5F"/>
    <w:rsid w:val="006D618B"/>
    <w:rsid w:val="006E071A"/>
    <w:rsid w:val="00702BDD"/>
    <w:rsid w:val="00705785"/>
    <w:rsid w:val="00707DA0"/>
    <w:rsid w:val="00714738"/>
    <w:rsid w:val="00717C8B"/>
    <w:rsid w:val="0072209F"/>
    <w:rsid w:val="0072411B"/>
    <w:rsid w:val="00725E04"/>
    <w:rsid w:val="00726C6E"/>
    <w:rsid w:val="00736F72"/>
    <w:rsid w:val="007432B0"/>
    <w:rsid w:val="0075671B"/>
    <w:rsid w:val="00774D31"/>
    <w:rsid w:val="00783A69"/>
    <w:rsid w:val="00787D43"/>
    <w:rsid w:val="007904C2"/>
    <w:rsid w:val="007920AD"/>
    <w:rsid w:val="00792FB5"/>
    <w:rsid w:val="00795DF8"/>
    <w:rsid w:val="0079715E"/>
    <w:rsid w:val="007B558E"/>
    <w:rsid w:val="007C3B5C"/>
    <w:rsid w:val="007D0A59"/>
    <w:rsid w:val="007D2A71"/>
    <w:rsid w:val="007E480F"/>
    <w:rsid w:val="007E5CEE"/>
    <w:rsid w:val="007F1C6E"/>
    <w:rsid w:val="007F735D"/>
    <w:rsid w:val="0080009C"/>
    <w:rsid w:val="00806CDE"/>
    <w:rsid w:val="008132C7"/>
    <w:rsid w:val="00822223"/>
    <w:rsid w:val="00822C74"/>
    <w:rsid w:val="00831972"/>
    <w:rsid w:val="00834044"/>
    <w:rsid w:val="0085281F"/>
    <w:rsid w:val="008571D9"/>
    <w:rsid w:val="00873834"/>
    <w:rsid w:val="0088772F"/>
    <w:rsid w:val="008A71EC"/>
    <w:rsid w:val="008A7F1F"/>
    <w:rsid w:val="008C67A0"/>
    <w:rsid w:val="008E0568"/>
    <w:rsid w:val="008F17D8"/>
    <w:rsid w:val="008F6590"/>
    <w:rsid w:val="009008CF"/>
    <w:rsid w:val="00902A07"/>
    <w:rsid w:val="00906795"/>
    <w:rsid w:val="00925E83"/>
    <w:rsid w:val="009571F6"/>
    <w:rsid w:val="00960795"/>
    <w:rsid w:val="009610C1"/>
    <w:rsid w:val="00972645"/>
    <w:rsid w:val="00992857"/>
    <w:rsid w:val="009A66B3"/>
    <w:rsid w:val="009A6B45"/>
    <w:rsid w:val="009C1C2E"/>
    <w:rsid w:val="009C37FA"/>
    <w:rsid w:val="009C5E93"/>
    <w:rsid w:val="009D1316"/>
    <w:rsid w:val="009E182C"/>
    <w:rsid w:val="009E414F"/>
    <w:rsid w:val="009E63A9"/>
    <w:rsid w:val="009F1093"/>
    <w:rsid w:val="00A1464C"/>
    <w:rsid w:val="00A14C06"/>
    <w:rsid w:val="00A36C72"/>
    <w:rsid w:val="00A579FA"/>
    <w:rsid w:val="00A635C9"/>
    <w:rsid w:val="00A738DA"/>
    <w:rsid w:val="00A759FC"/>
    <w:rsid w:val="00AA38C5"/>
    <w:rsid w:val="00AA5D36"/>
    <w:rsid w:val="00AD5E3C"/>
    <w:rsid w:val="00AE39C2"/>
    <w:rsid w:val="00AF01EC"/>
    <w:rsid w:val="00AF34E5"/>
    <w:rsid w:val="00AF6797"/>
    <w:rsid w:val="00AF79E3"/>
    <w:rsid w:val="00B067BD"/>
    <w:rsid w:val="00B23871"/>
    <w:rsid w:val="00B2722C"/>
    <w:rsid w:val="00B3583A"/>
    <w:rsid w:val="00B37F80"/>
    <w:rsid w:val="00B41528"/>
    <w:rsid w:val="00B51469"/>
    <w:rsid w:val="00B56600"/>
    <w:rsid w:val="00B63A0A"/>
    <w:rsid w:val="00B64389"/>
    <w:rsid w:val="00B67242"/>
    <w:rsid w:val="00B7360F"/>
    <w:rsid w:val="00B761D2"/>
    <w:rsid w:val="00B7695D"/>
    <w:rsid w:val="00B76D22"/>
    <w:rsid w:val="00B80C7D"/>
    <w:rsid w:val="00B8153D"/>
    <w:rsid w:val="00B8160A"/>
    <w:rsid w:val="00B9093C"/>
    <w:rsid w:val="00BA57A0"/>
    <w:rsid w:val="00BB368A"/>
    <w:rsid w:val="00BC1653"/>
    <w:rsid w:val="00BD6C88"/>
    <w:rsid w:val="00C07B25"/>
    <w:rsid w:val="00C1233F"/>
    <w:rsid w:val="00C20B6E"/>
    <w:rsid w:val="00C378A8"/>
    <w:rsid w:val="00C411CB"/>
    <w:rsid w:val="00C436D8"/>
    <w:rsid w:val="00C61147"/>
    <w:rsid w:val="00C62D6E"/>
    <w:rsid w:val="00C74E2B"/>
    <w:rsid w:val="00C75C5E"/>
    <w:rsid w:val="00CC19D7"/>
    <w:rsid w:val="00D013E4"/>
    <w:rsid w:val="00D13075"/>
    <w:rsid w:val="00D47BE5"/>
    <w:rsid w:val="00D51294"/>
    <w:rsid w:val="00D64586"/>
    <w:rsid w:val="00D674BE"/>
    <w:rsid w:val="00D7340B"/>
    <w:rsid w:val="00DA44D0"/>
    <w:rsid w:val="00DA4956"/>
    <w:rsid w:val="00DA4E11"/>
    <w:rsid w:val="00DA7E67"/>
    <w:rsid w:val="00DD36F6"/>
    <w:rsid w:val="00DE31F7"/>
    <w:rsid w:val="00DF2F84"/>
    <w:rsid w:val="00E028C5"/>
    <w:rsid w:val="00E043AD"/>
    <w:rsid w:val="00E05484"/>
    <w:rsid w:val="00E10EBE"/>
    <w:rsid w:val="00E26AAC"/>
    <w:rsid w:val="00E31289"/>
    <w:rsid w:val="00E3711F"/>
    <w:rsid w:val="00E507AA"/>
    <w:rsid w:val="00E539A3"/>
    <w:rsid w:val="00E546C2"/>
    <w:rsid w:val="00E5560A"/>
    <w:rsid w:val="00E57768"/>
    <w:rsid w:val="00E62A84"/>
    <w:rsid w:val="00E7611B"/>
    <w:rsid w:val="00E90423"/>
    <w:rsid w:val="00E907FB"/>
    <w:rsid w:val="00E954D9"/>
    <w:rsid w:val="00EB1772"/>
    <w:rsid w:val="00EB3DDE"/>
    <w:rsid w:val="00EB5673"/>
    <w:rsid w:val="00EB7445"/>
    <w:rsid w:val="00EC4916"/>
    <w:rsid w:val="00EC6559"/>
    <w:rsid w:val="00EC6568"/>
    <w:rsid w:val="00ED686F"/>
    <w:rsid w:val="00EE7582"/>
    <w:rsid w:val="00F30C58"/>
    <w:rsid w:val="00F4216C"/>
    <w:rsid w:val="00F57612"/>
    <w:rsid w:val="00F61321"/>
    <w:rsid w:val="00F629B8"/>
    <w:rsid w:val="00F702B1"/>
    <w:rsid w:val="00F87348"/>
    <w:rsid w:val="00F97308"/>
    <w:rsid w:val="00FA4430"/>
    <w:rsid w:val="00FA72BB"/>
    <w:rsid w:val="00FB1577"/>
    <w:rsid w:val="00FB291E"/>
    <w:rsid w:val="00FC2F38"/>
    <w:rsid w:val="00FD2521"/>
    <w:rsid w:val="00FD4826"/>
    <w:rsid w:val="00FD60FA"/>
    <w:rsid w:val="00FE71FB"/>
    <w:rsid w:val="00FF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822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22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822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22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AC891-7197-468E-8328-8BCFFFC01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2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Chanda</dc:creator>
  <cp:lastModifiedBy>Ngan Phallen</cp:lastModifiedBy>
  <cp:revision>131</cp:revision>
  <cp:lastPrinted>2017-10-20T08:12:00Z</cp:lastPrinted>
  <dcterms:created xsi:type="dcterms:W3CDTF">2015-07-10T03:49:00Z</dcterms:created>
  <dcterms:modified xsi:type="dcterms:W3CDTF">2017-10-20T08:12:00Z</dcterms:modified>
</cp:coreProperties>
</file>