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97" w:rsidRDefault="00581397" w:rsidP="005813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Dear Kim Long,</w:t>
      </w:r>
    </w:p>
    <w:p w:rsidR="00581397" w:rsidRDefault="00581397" w:rsidP="00581397">
      <w:pPr>
        <w:rPr>
          <w:rFonts w:ascii="Verdana" w:hAnsi="Verdana"/>
          <w:sz w:val="20"/>
          <w:szCs w:val="20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Please attend the following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1. Deviation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NA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Noted that the loan with </w:t>
      </w:r>
      <w:proofErr w:type="spellStart"/>
      <w:r>
        <w:rPr>
          <w:rFonts w:ascii="Verdana" w:hAnsi="Verdana"/>
          <w:sz w:val="20"/>
          <w:szCs w:val="20"/>
        </w:rPr>
        <w:t>Campu</w:t>
      </w:r>
      <w:proofErr w:type="spellEnd"/>
      <w:r>
        <w:rPr>
          <w:rFonts w:ascii="Verdana" w:hAnsi="Verdana"/>
          <w:sz w:val="20"/>
          <w:szCs w:val="20"/>
        </w:rPr>
        <w:t xml:space="preserve"> Bank was overdue for one month before it was settled? Please briefly provide information on the loan purpose and property charged since he is an employee</w:t>
      </w:r>
    </w:p>
    <w:p w:rsidR="00581397" w:rsidRDefault="00581397" w:rsidP="00581397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581397" w:rsidRDefault="00360C81" w:rsidP="00581397">
      <w:pPr>
        <w:pStyle w:val="ListParagraph"/>
        <w:spacing w:after="0" w:line="240" w:lineRule="auto"/>
        <w:ind w:left="144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As CBC checking </w:t>
      </w:r>
      <w:r w:rsidR="00542AED">
        <w:rPr>
          <w:rFonts w:ascii="Verdana" w:hAnsi="Verdana"/>
          <w:color w:val="FF0000"/>
          <w:sz w:val="20"/>
          <w:szCs w:val="20"/>
        </w:rPr>
        <w:t>the loan amount USD30</w:t>
      </w:r>
      <w:proofErr w:type="gramStart"/>
      <w:r w:rsidR="00542AED">
        <w:rPr>
          <w:rFonts w:ascii="Verdana" w:hAnsi="Verdana"/>
          <w:color w:val="FF0000"/>
          <w:sz w:val="20"/>
          <w:szCs w:val="20"/>
        </w:rPr>
        <w:t>,000</w:t>
      </w:r>
      <w:proofErr w:type="gramEnd"/>
      <w:r w:rsidR="00542AED">
        <w:rPr>
          <w:rFonts w:ascii="Verdana" w:hAnsi="Verdana"/>
          <w:color w:val="FF0000"/>
          <w:sz w:val="20"/>
          <w:szCs w:val="20"/>
        </w:rPr>
        <w:t xml:space="preserve"> is for working capital, however </w:t>
      </w:r>
      <w:r w:rsidR="008242E5">
        <w:rPr>
          <w:rFonts w:ascii="Verdana" w:hAnsi="Verdana"/>
          <w:color w:val="FF0000"/>
          <w:sz w:val="20"/>
          <w:szCs w:val="20"/>
        </w:rPr>
        <w:t xml:space="preserve">Mr. </w:t>
      </w:r>
      <w:proofErr w:type="spellStart"/>
      <w:r w:rsidR="008242E5">
        <w:rPr>
          <w:rFonts w:ascii="Verdana" w:hAnsi="Verdana"/>
          <w:color w:val="FF0000"/>
          <w:sz w:val="20"/>
          <w:szCs w:val="20"/>
        </w:rPr>
        <w:t>Pisey</w:t>
      </w:r>
      <w:proofErr w:type="spellEnd"/>
      <w:r w:rsidR="00542AED">
        <w:rPr>
          <w:rFonts w:ascii="Verdana" w:hAnsi="Verdana"/>
          <w:color w:val="FF0000"/>
          <w:sz w:val="20"/>
          <w:szCs w:val="20"/>
        </w:rPr>
        <w:t xml:space="preserve"> informed that the purpose of loan is to part finance purchased a residence house at </w:t>
      </w:r>
      <w:proofErr w:type="spellStart"/>
      <w:r w:rsidR="00542AED">
        <w:rPr>
          <w:rFonts w:ascii="Verdana" w:hAnsi="Verdana"/>
          <w:color w:val="FF0000"/>
          <w:sz w:val="20"/>
          <w:szCs w:val="20"/>
        </w:rPr>
        <w:t>Chbar</w:t>
      </w:r>
      <w:proofErr w:type="spellEnd"/>
      <w:r w:rsidR="00542AED"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 w:rsidR="00542AED">
        <w:rPr>
          <w:rFonts w:ascii="Verdana" w:hAnsi="Verdana"/>
          <w:color w:val="FF0000"/>
          <w:sz w:val="20"/>
          <w:szCs w:val="20"/>
        </w:rPr>
        <w:t>Ompov</w:t>
      </w:r>
      <w:proofErr w:type="spellEnd"/>
      <w:r w:rsidR="00542AED">
        <w:rPr>
          <w:rFonts w:ascii="Verdana" w:hAnsi="Verdana"/>
          <w:color w:val="FF0000"/>
          <w:sz w:val="20"/>
          <w:szCs w:val="20"/>
        </w:rPr>
        <w:t>,</w:t>
      </w:r>
      <w:r w:rsidR="00CA3E3C">
        <w:rPr>
          <w:rFonts w:ascii="Verdana" w:hAnsi="Verdana"/>
          <w:color w:val="FF0000"/>
          <w:sz w:val="20"/>
          <w:szCs w:val="20"/>
        </w:rPr>
        <w:t xml:space="preserve"> the property also charged to the bank,</w:t>
      </w:r>
      <w:r w:rsidR="00542AED">
        <w:rPr>
          <w:rFonts w:ascii="Verdana" w:hAnsi="Verdana"/>
          <w:color w:val="FF0000"/>
          <w:sz w:val="20"/>
          <w:szCs w:val="20"/>
        </w:rPr>
        <w:t xml:space="preserve"> </w:t>
      </w:r>
      <w:r w:rsidR="008242E5">
        <w:rPr>
          <w:rFonts w:ascii="Verdana" w:hAnsi="Verdana"/>
          <w:color w:val="FF0000"/>
          <w:sz w:val="20"/>
          <w:szCs w:val="20"/>
        </w:rPr>
        <w:t xml:space="preserve">while Mr. </w:t>
      </w:r>
      <w:proofErr w:type="spellStart"/>
      <w:r w:rsidR="008242E5">
        <w:rPr>
          <w:rFonts w:ascii="Verdana" w:hAnsi="Verdana"/>
          <w:color w:val="FF0000"/>
          <w:sz w:val="20"/>
          <w:szCs w:val="20"/>
        </w:rPr>
        <w:t>Pisey</w:t>
      </w:r>
      <w:proofErr w:type="spellEnd"/>
      <w:r w:rsidR="008242E5">
        <w:rPr>
          <w:rFonts w:ascii="Verdana" w:hAnsi="Verdana"/>
          <w:color w:val="FF0000"/>
          <w:sz w:val="20"/>
          <w:szCs w:val="20"/>
        </w:rPr>
        <w:t xml:space="preserve"> also</w:t>
      </w:r>
      <w:r w:rsidR="00CA3E3C">
        <w:rPr>
          <w:rFonts w:ascii="Verdana" w:hAnsi="Verdana"/>
          <w:color w:val="FF0000"/>
          <w:sz w:val="20"/>
          <w:szCs w:val="20"/>
        </w:rPr>
        <w:t xml:space="preserve"> joined</w:t>
      </w:r>
      <w:r w:rsidR="00542AED">
        <w:rPr>
          <w:rFonts w:ascii="Verdana" w:hAnsi="Verdana"/>
          <w:color w:val="FF0000"/>
          <w:sz w:val="20"/>
          <w:szCs w:val="20"/>
        </w:rPr>
        <w:t xml:space="preserve"> borrower </w:t>
      </w:r>
      <w:r w:rsidR="00CA3E3C">
        <w:rPr>
          <w:rFonts w:ascii="Verdana" w:hAnsi="Verdana"/>
          <w:color w:val="FF0000"/>
          <w:sz w:val="20"/>
          <w:szCs w:val="20"/>
        </w:rPr>
        <w:t xml:space="preserve">with </w:t>
      </w:r>
      <w:ins w:id="0" w:author="Raksmey Srean" w:date="2016-06-07T15:06:00Z">
        <w:r w:rsidR="00D803C7">
          <w:rPr>
            <w:rFonts w:ascii="Verdana" w:hAnsi="Verdana"/>
            <w:color w:val="FF0000"/>
            <w:sz w:val="20"/>
            <w:szCs w:val="20"/>
          </w:rPr>
          <w:t>2</w:t>
        </w:r>
      </w:ins>
      <w:r w:rsidR="00CA3E3C">
        <w:rPr>
          <w:rFonts w:ascii="Verdana" w:hAnsi="Verdana"/>
          <w:color w:val="FF0000"/>
          <w:sz w:val="20"/>
          <w:szCs w:val="20"/>
        </w:rPr>
        <w:t xml:space="preserve">other </w:t>
      </w:r>
      <w:del w:id="1" w:author="Raksmey Srean" w:date="2016-06-07T15:06:00Z">
        <w:r w:rsidR="00CA3E3C" w:rsidDel="00D803C7">
          <w:rPr>
            <w:rFonts w:ascii="Verdana" w:hAnsi="Verdana"/>
            <w:color w:val="FF0000"/>
            <w:sz w:val="20"/>
            <w:szCs w:val="20"/>
          </w:rPr>
          <w:delText>2</w:delText>
        </w:r>
      </w:del>
      <w:r w:rsidR="00CA3E3C">
        <w:rPr>
          <w:rFonts w:ascii="Verdana" w:hAnsi="Verdana"/>
          <w:color w:val="FF0000"/>
          <w:sz w:val="20"/>
          <w:szCs w:val="20"/>
        </w:rPr>
        <w:t xml:space="preserve"> sibling</w:t>
      </w:r>
      <w:ins w:id="2" w:author="Raksmey Srean" w:date="2016-06-07T15:06:00Z">
        <w:r w:rsidR="00D803C7">
          <w:rPr>
            <w:rFonts w:ascii="Verdana" w:hAnsi="Verdana"/>
            <w:color w:val="FF0000"/>
            <w:sz w:val="20"/>
            <w:szCs w:val="20"/>
          </w:rPr>
          <w:t>s</w:t>
        </w:r>
      </w:ins>
      <w:r w:rsidR="008242E5">
        <w:rPr>
          <w:rFonts w:ascii="Verdana" w:hAnsi="Verdana"/>
          <w:color w:val="FF0000"/>
          <w:sz w:val="20"/>
          <w:szCs w:val="20"/>
        </w:rPr>
        <w:t xml:space="preserve">, currently the property is for his parents’ residence. </w:t>
      </w:r>
    </w:p>
    <w:p w:rsidR="00542AED" w:rsidRPr="00581397" w:rsidRDefault="008242E5" w:rsidP="00581397">
      <w:pPr>
        <w:pStyle w:val="ListParagraph"/>
        <w:spacing w:after="0" w:line="240" w:lineRule="auto"/>
        <w:ind w:left="144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Mr. </w:t>
      </w:r>
      <w:proofErr w:type="spellStart"/>
      <w:r>
        <w:rPr>
          <w:rFonts w:ascii="Verdana" w:hAnsi="Verdana"/>
          <w:color w:val="FF0000"/>
          <w:sz w:val="20"/>
          <w:szCs w:val="20"/>
        </w:rPr>
        <w:t>Pisey</w:t>
      </w:r>
      <w:proofErr w:type="spellEnd"/>
      <w:r w:rsidR="00542AED">
        <w:rPr>
          <w:rFonts w:ascii="Verdana" w:hAnsi="Verdana"/>
          <w:color w:val="FF0000"/>
          <w:sz w:val="20"/>
          <w:szCs w:val="20"/>
        </w:rPr>
        <w:t xml:space="preserve"> info</w:t>
      </w:r>
      <w:r w:rsidR="008B7767">
        <w:rPr>
          <w:rFonts w:ascii="Verdana" w:hAnsi="Verdana"/>
          <w:color w:val="FF0000"/>
          <w:sz w:val="20"/>
          <w:szCs w:val="20"/>
        </w:rPr>
        <w:t>rmed that</w:t>
      </w:r>
      <w:r w:rsidR="00542AED">
        <w:rPr>
          <w:rFonts w:ascii="Verdana" w:hAnsi="Verdana"/>
          <w:color w:val="FF0000"/>
          <w:sz w:val="20"/>
          <w:szCs w:val="20"/>
        </w:rPr>
        <w:t xml:space="preserve"> </w:t>
      </w:r>
      <w:r w:rsidR="008B7767">
        <w:rPr>
          <w:rFonts w:ascii="Verdana" w:hAnsi="Verdana"/>
          <w:color w:val="FF0000"/>
          <w:sz w:val="20"/>
          <w:szCs w:val="20"/>
        </w:rPr>
        <w:t xml:space="preserve">the loan overdue due to the repayment date is different from salary day, so </w:t>
      </w:r>
      <w:r w:rsidR="001B034E">
        <w:rPr>
          <w:rFonts w:ascii="Verdana" w:hAnsi="Verdana"/>
          <w:color w:val="FF0000"/>
          <w:sz w:val="20"/>
          <w:szCs w:val="20"/>
        </w:rPr>
        <w:t xml:space="preserve">he </w:t>
      </w:r>
      <w:r w:rsidR="008B7767">
        <w:rPr>
          <w:rFonts w:ascii="Verdana" w:hAnsi="Verdana"/>
          <w:color w:val="FF0000"/>
          <w:sz w:val="20"/>
          <w:szCs w:val="20"/>
        </w:rPr>
        <w:t>ask</w:t>
      </w:r>
      <w:r w:rsidR="001B034E">
        <w:rPr>
          <w:rFonts w:ascii="Verdana" w:hAnsi="Verdana"/>
          <w:color w:val="FF0000"/>
          <w:sz w:val="20"/>
          <w:szCs w:val="20"/>
        </w:rPr>
        <w:t>ed</w:t>
      </w:r>
      <w:r w:rsidR="008B7767">
        <w:rPr>
          <w:rFonts w:ascii="Verdana" w:hAnsi="Verdana"/>
          <w:color w:val="FF0000"/>
          <w:sz w:val="20"/>
          <w:szCs w:val="20"/>
        </w:rPr>
        <w:t xml:space="preserve"> the bank to delay the repayment date, </w:t>
      </w:r>
      <w:del w:id="3" w:author="Raksmey Srean" w:date="2016-06-07T15:08:00Z">
        <w:r w:rsidR="008B7767" w:rsidDel="00D803C7">
          <w:rPr>
            <w:rFonts w:ascii="Verdana" w:hAnsi="Verdana"/>
            <w:color w:val="FF0000"/>
            <w:sz w:val="20"/>
            <w:szCs w:val="20"/>
          </w:rPr>
          <w:delText>however the bank is accepted because it is just a few days late.</w:delText>
        </w:r>
      </w:del>
      <w:ins w:id="4" w:author="Raksmey Srean" w:date="2016-06-07T15:08:00Z">
        <w:r w:rsidR="00D803C7">
          <w:rPr>
            <w:rFonts w:ascii="Verdana" w:hAnsi="Verdana"/>
            <w:color w:val="FF0000"/>
            <w:sz w:val="20"/>
            <w:szCs w:val="20"/>
          </w:rPr>
          <w:t>but</w:t>
        </w:r>
      </w:ins>
      <w:ins w:id="5" w:author="Raksmey Srean" w:date="2016-06-07T15:10:00Z">
        <w:r w:rsidR="00D803C7">
          <w:rPr>
            <w:rFonts w:ascii="Verdana" w:hAnsi="Verdana"/>
            <w:color w:val="FF0000"/>
            <w:sz w:val="20"/>
            <w:szCs w:val="20"/>
          </w:rPr>
          <w:t xml:space="preserve"> still</w:t>
        </w:r>
      </w:ins>
      <w:ins w:id="6" w:author="Raksmey Srean" w:date="2016-06-07T15:08:00Z">
        <w:r w:rsidR="00D803C7">
          <w:rPr>
            <w:rFonts w:ascii="Verdana" w:hAnsi="Verdana"/>
            <w:color w:val="FF0000"/>
            <w:sz w:val="20"/>
            <w:szCs w:val="20"/>
          </w:rPr>
          <w:t xml:space="preserve"> record as late in CBC</w:t>
        </w:r>
      </w:ins>
      <w:ins w:id="7" w:author="Raksmey Srean" w:date="2016-06-07T15:10:00Z">
        <w:r w:rsidR="00D803C7">
          <w:rPr>
            <w:rFonts w:ascii="Verdana" w:hAnsi="Verdana"/>
            <w:color w:val="FF0000"/>
            <w:sz w:val="20"/>
            <w:szCs w:val="20"/>
          </w:rPr>
          <w:t>, which the borrower was not aware</w:t>
        </w:r>
      </w:ins>
      <w:bookmarkStart w:id="8" w:name="_GoBack"/>
      <w:bookmarkEnd w:id="8"/>
      <w:ins w:id="9" w:author="Raksmey Srean" w:date="2016-06-07T15:08:00Z">
        <w:r w:rsidR="00D803C7">
          <w:rPr>
            <w:rFonts w:ascii="Verdana" w:hAnsi="Verdana"/>
            <w:color w:val="FF0000"/>
            <w:sz w:val="20"/>
            <w:szCs w:val="20"/>
          </w:rPr>
          <w:t xml:space="preserve">. </w:t>
        </w:r>
      </w:ins>
      <w:ins w:id="10" w:author="Raksmey Srean" w:date="2016-06-07T15:09:00Z">
        <w:r w:rsidR="00D803C7">
          <w:rPr>
            <w:rFonts w:ascii="Verdana" w:hAnsi="Verdana"/>
            <w:color w:val="FF0000"/>
            <w:sz w:val="20"/>
            <w:szCs w:val="20"/>
          </w:rPr>
          <w:t xml:space="preserve">We can see the improvement of the repayment after the schedule change from </w:t>
        </w:r>
      </w:ins>
      <w:ins w:id="11" w:author="Raksmey Srean" w:date="2016-06-07T15:10:00Z">
        <w:r w:rsidR="00D803C7">
          <w:rPr>
            <w:rFonts w:ascii="Verdana" w:hAnsi="Verdana"/>
            <w:color w:val="FF0000"/>
            <w:sz w:val="20"/>
            <w:szCs w:val="20"/>
          </w:rPr>
          <w:t>early month to end of month.</w:t>
        </w:r>
      </w:ins>
      <w:ins w:id="12" w:author="Raksmey Srean" w:date="2016-06-07T15:09:00Z">
        <w:r w:rsidR="00D803C7">
          <w:rPr>
            <w:rFonts w:ascii="Verdana" w:hAnsi="Verdana"/>
            <w:color w:val="FF0000"/>
            <w:sz w:val="20"/>
            <w:szCs w:val="20"/>
          </w:rPr>
          <w:t xml:space="preserve"> </w:t>
        </w:r>
      </w:ins>
      <w:r w:rsidR="008B7767">
        <w:rPr>
          <w:rFonts w:ascii="Verdana" w:hAnsi="Verdana"/>
          <w:color w:val="FF0000"/>
          <w:sz w:val="20"/>
          <w:szCs w:val="20"/>
        </w:rPr>
        <w:t xml:space="preserve"> </w:t>
      </w:r>
    </w:p>
    <w:p w:rsidR="00581397" w:rsidRDefault="00581397" w:rsidP="00581397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581397" w:rsidRDefault="00581397" w:rsidP="0058139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borrowers have any other business venture as noted from CV he used to operate a restaurant?</w:t>
      </w:r>
    </w:p>
    <w:p w:rsidR="00581397" w:rsidRDefault="00581397" w:rsidP="00581397">
      <w:pPr>
        <w:rPr>
          <w:rFonts w:ascii="Verdana" w:hAnsi="Verdana"/>
          <w:sz w:val="20"/>
          <w:szCs w:val="20"/>
        </w:rPr>
      </w:pPr>
    </w:p>
    <w:p w:rsidR="00581397" w:rsidRPr="00CA3E3C" w:rsidRDefault="001B034E" w:rsidP="00581397">
      <w:pPr>
        <w:ind w:left="144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Mr. </w:t>
      </w:r>
      <w:proofErr w:type="spellStart"/>
      <w:r>
        <w:rPr>
          <w:rFonts w:ascii="Verdana" w:hAnsi="Verdana"/>
          <w:color w:val="FF0000"/>
          <w:sz w:val="20"/>
          <w:szCs w:val="20"/>
        </w:rPr>
        <w:t>Pisey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informed </w:t>
      </w:r>
      <w:r w:rsidR="00581397" w:rsidRPr="00CA3E3C">
        <w:rPr>
          <w:rFonts w:ascii="Verdana" w:hAnsi="Verdana"/>
          <w:color w:val="FF0000"/>
          <w:sz w:val="20"/>
          <w:szCs w:val="20"/>
        </w:rPr>
        <w:t>that,</w:t>
      </w:r>
      <w:r w:rsidR="00360C81" w:rsidRPr="00CA3E3C">
        <w:rPr>
          <w:rFonts w:ascii="Verdana" w:hAnsi="Verdana"/>
          <w:color w:val="FF0000"/>
          <w:sz w:val="20"/>
          <w:szCs w:val="20"/>
        </w:rPr>
        <w:t xml:space="preserve"> now he is an employee only while</w:t>
      </w:r>
      <w:r w:rsidR="00581397" w:rsidRPr="00CA3E3C">
        <w:rPr>
          <w:rFonts w:ascii="Verdana" w:hAnsi="Verdana"/>
          <w:color w:val="FF0000"/>
          <w:sz w:val="20"/>
          <w:szCs w:val="20"/>
        </w:rPr>
        <w:t xml:space="preserve"> the restaurant </w:t>
      </w:r>
      <w:r w:rsidR="00360C81" w:rsidRPr="00CA3E3C">
        <w:rPr>
          <w:rFonts w:ascii="Verdana" w:hAnsi="Verdana"/>
          <w:color w:val="FF0000"/>
          <w:sz w:val="20"/>
          <w:szCs w:val="20"/>
        </w:rPr>
        <w:t xml:space="preserve">is the family business and </w:t>
      </w:r>
      <w:r w:rsidR="00581397" w:rsidRPr="00CA3E3C">
        <w:rPr>
          <w:rFonts w:ascii="Verdana" w:hAnsi="Verdana"/>
          <w:color w:val="FF0000"/>
          <w:sz w:val="20"/>
          <w:szCs w:val="20"/>
        </w:rPr>
        <w:t xml:space="preserve">closed since </w:t>
      </w:r>
      <w:r w:rsidR="00360C81" w:rsidRPr="00CA3E3C">
        <w:rPr>
          <w:rFonts w:ascii="Verdana" w:hAnsi="Verdana"/>
          <w:color w:val="FF0000"/>
          <w:sz w:val="20"/>
          <w:szCs w:val="20"/>
        </w:rPr>
        <w:t>2012.</w:t>
      </w:r>
    </w:p>
    <w:p w:rsidR="00581397" w:rsidRDefault="00581397" w:rsidP="00581397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581397" w:rsidRDefault="00581397" w:rsidP="00581397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  Please amend CRR item 1.4 as age should score 3 as </w:t>
      </w:r>
      <w:proofErr w:type="spellStart"/>
      <w:r>
        <w:rPr>
          <w:rFonts w:ascii="Times New Roman" w:hAnsi="Times New Roman"/>
          <w:sz w:val="24"/>
          <w:szCs w:val="24"/>
        </w:rPr>
        <w:t>Mdm</w:t>
      </w:r>
      <w:proofErr w:type="spellEnd"/>
      <w:r>
        <w:rPr>
          <w:rFonts w:ascii="Times New Roman" w:hAnsi="Times New Roman"/>
          <w:sz w:val="24"/>
          <w:szCs w:val="24"/>
        </w:rPr>
        <w:t xml:space="preserve"> Chen is more than 35 years old.</w:t>
      </w:r>
    </w:p>
    <w:p w:rsidR="00570A68" w:rsidRDefault="00570A68" w:rsidP="005813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40455" w:rsidRPr="00940455">
        <w:rPr>
          <w:rFonts w:ascii="Times New Roman" w:hAnsi="Times New Roman"/>
          <w:color w:val="FF0000"/>
          <w:sz w:val="24"/>
          <w:szCs w:val="24"/>
        </w:rPr>
        <w:t xml:space="preserve">The </w:t>
      </w:r>
      <w:r w:rsidRPr="00940455">
        <w:rPr>
          <w:rFonts w:ascii="Times New Roman" w:hAnsi="Times New Roman"/>
          <w:color w:val="FF0000"/>
          <w:sz w:val="24"/>
          <w:szCs w:val="24"/>
        </w:rPr>
        <w:t>CRR amended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insert the above findings into the CA for question 1 &amp; 2 above.</w:t>
      </w:r>
    </w:p>
    <w:p w:rsidR="00570A68" w:rsidRDefault="00570A68" w:rsidP="00581397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 w:rsidRPr="00570A68">
        <w:rPr>
          <w:rFonts w:ascii="Times New Roman" w:hAnsi="Times New Roman"/>
          <w:color w:val="FF0000"/>
          <w:sz w:val="24"/>
          <w:szCs w:val="24"/>
        </w:rPr>
        <w:t>The CA amended</w:t>
      </w:r>
    </w:p>
    <w:p w:rsidR="00581397" w:rsidRDefault="00581397" w:rsidP="00581397">
      <w:pPr>
        <w:rPr>
          <w:rFonts w:ascii="Times New Roman" w:hAnsi="Times New Roman"/>
          <w:sz w:val="24"/>
          <w:szCs w:val="24"/>
        </w:rPr>
      </w:pPr>
    </w:p>
    <w:p w:rsidR="00BE1BD3" w:rsidRDefault="00BE1BD3"/>
    <w:sectPr w:rsidR="00BE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97"/>
    <w:rsid w:val="001B034E"/>
    <w:rsid w:val="00287143"/>
    <w:rsid w:val="00360C81"/>
    <w:rsid w:val="00542AED"/>
    <w:rsid w:val="00570A68"/>
    <w:rsid w:val="00581397"/>
    <w:rsid w:val="008242E5"/>
    <w:rsid w:val="008B7767"/>
    <w:rsid w:val="00940455"/>
    <w:rsid w:val="009C7D96"/>
    <w:rsid w:val="00BE1BD3"/>
    <w:rsid w:val="00CA3E3C"/>
    <w:rsid w:val="00D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9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97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9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9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Kimlong</dc:creator>
  <cp:lastModifiedBy>Raksmey Srean</cp:lastModifiedBy>
  <cp:revision>9</cp:revision>
  <dcterms:created xsi:type="dcterms:W3CDTF">2016-06-07T07:32:00Z</dcterms:created>
  <dcterms:modified xsi:type="dcterms:W3CDTF">2016-06-07T08:11:00Z</dcterms:modified>
</cp:coreProperties>
</file>