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    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B7E5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82C5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7D0A59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F2F84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2F600F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287FB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EF8CB65" wp14:editId="599FCCD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82245A" wp14:editId="35B97F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>M</w:t>
            </w:r>
            <w:r w:rsidR="008A7F1F">
              <w:rPr>
                <w:rFonts w:ascii="Verdana" w:hAnsi="Verdana"/>
                <w:sz w:val="18"/>
              </w:rPr>
              <w:t xml:space="preserve">r. </w:t>
            </w:r>
            <w:del w:id="0" w:author="Ngan Phallen" w:date="2018-02-02T10:51:00Z">
              <w:r w:rsidR="008720EC" w:rsidDel="00477AB1">
                <w:rPr>
                  <w:rFonts w:ascii="Verdana" w:hAnsi="Verdana"/>
                  <w:sz w:val="18"/>
                </w:rPr>
                <w:delText>Men Satha</w:delText>
              </w:r>
            </w:del>
            <w:ins w:id="1" w:author="Ngan Phallen" w:date="2018-02-02T10:51:00Z">
              <w:r w:rsidR="000712BB">
                <w:rPr>
                  <w:rFonts w:ascii="Verdana" w:hAnsi="Verdana"/>
                  <w:sz w:val="18"/>
                </w:rPr>
                <w:t>Suy Seima</w:t>
              </w:r>
              <w:r w:rsidR="00477AB1">
                <w:rPr>
                  <w:rFonts w:ascii="Verdana" w:hAnsi="Verdana"/>
                  <w:sz w:val="18"/>
                </w:rPr>
                <w:t xml:space="preserve"> </w:t>
              </w:r>
            </w:ins>
            <w:r w:rsidR="008720EC">
              <w:rPr>
                <w:noProof/>
                <w:lang w:val="en-US" w:bidi="km-KH"/>
              </w:rPr>
              <w:t xml:space="preserve"> 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r w:rsidR="00C15799">
              <w:rPr>
                <w:rFonts w:ascii="Verdana" w:hAnsi="Verdana"/>
                <w:sz w:val="18"/>
              </w:rPr>
              <w:t>0</w:t>
            </w:r>
            <w:ins w:id="2" w:author="Ngan Phallen" w:date="2018-02-02T10:52:00Z">
              <w:r w:rsidR="000712BB">
                <w:rPr>
                  <w:rFonts w:ascii="Verdana" w:hAnsi="Verdana"/>
                  <w:sz w:val="18"/>
                </w:rPr>
                <w:t xml:space="preserve">12 </w:t>
              </w:r>
            </w:ins>
            <w:ins w:id="3" w:author="Ngan Phallen" w:date="2018-02-02T11:05:00Z">
              <w:r w:rsidR="000712BB">
                <w:rPr>
                  <w:rFonts w:ascii="Verdana" w:hAnsi="Verdana"/>
                  <w:sz w:val="18"/>
                </w:rPr>
                <w:t>993 954</w:t>
              </w:r>
            </w:ins>
            <w:del w:id="4" w:author="Ngan Phallen" w:date="2018-02-02T10:52:00Z">
              <w:r w:rsidR="008720EC" w:rsidDel="00477AB1">
                <w:rPr>
                  <w:rFonts w:ascii="Verdana" w:hAnsi="Verdana"/>
                  <w:sz w:val="18"/>
                </w:rPr>
                <w:delText>81 810 811</w:delText>
              </w:r>
            </w:del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r w:rsidR="00530D82">
              <w:rPr>
                <w:rFonts w:ascii="Verdana" w:hAnsi="Verdana"/>
                <w:sz w:val="18"/>
              </w:rPr>
              <w:t xml:space="preserve"> </w:t>
            </w:r>
            <w:r w:rsidR="008720EC" w:rsidRPr="00EC039D">
              <w:rPr>
                <w:rFonts w:ascii="Verdana" w:hAnsi="Verdana"/>
                <w:sz w:val="18"/>
              </w:rPr>
              <w:t xml:space="preserve"># </w:t>
            </w:r>
            <w:ins w:id="5" w:author="Ngan Phallen" w:date="2018-02-02T10:53:00Z">
              <w:r w:rsidR="00477AB1" w:rsidRPr="00477AB1">
                <w:rPr>
                  <w:rFonts w:ascii="Verdana" w:hAnsi="Verdana"/>
                  <w:sz w:val="18"/>
                  <w:rPrChange w:id="6" w:author="Ngan Phallen" w:date="2018-02-02T10:53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9F (Borey Phnom Meas), St. Betong, Phum Prek Ta Long 1, Sangkat Chak Angre Kroam, Khan Meanchey, Phnom Penh City</w:t>
              </w:r>
              <w:r w:rsidR="00477AB1">
                <w:rPr>
                  <w:rFonts w:ascii="Verdana" w:hAnsi="Verdana"/>
                  <w:sz w:val="18"/>
                </w:rPr>
                <w:t xml:space="preserve">. </w:t>
              </w:r>
            </w:ins>
            <w:del w:id="7" w:author="Ngan Phallen" w:date="2018-02-02T10:53:00Z">
              <w:r w:rsidR="008720EC" w:rsidRPr="00EC039D" w:rsidDel="00477AB1">
                <w:rPr>
                  <w:rFonts w:ascii="Verdana" w:hAnsi="Verdana"/>
                  <w:sz w:val="18"/>
                </w:rPr>
                <w:delText>413I, St. 518, Phum Toul Kork, Sangkat Toul Sangkie, Khan Russey Keo, Phnom Penh</w:delText>
              </w:r>
              <w:r w:rsidR="008720EC" w:rsidDel="00477AB1">
                <w:rPr>
                  <w:rFonts w:ascii="Verdana" w:hAnsi="Verdana"/>
                  <w:sz w:val="18"/>
                </w:rPr>
                <w:delText>.</w:delText>
              </w:r>
              <w:r w:rsidR="008720EC" w:rsidRPr="00EC039D" w:rsidDel="00477AB1">
                <w:rPr>
                  <w:rFonts w:ascii="Verdana" w:hAnsi="Verdana"/>
                  <w:sz w:val="18"/>
                </w:rPr>
                <w:delText xml:space="preserve"> </w:delText>
              </w:r>
            </w:del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8A7F1F">
              <w:rPr>
                <w:rFonts w:ascii="Verdana" w:hAnsi="Verdana"/>
                <w:sz w:val="18"/>
                <w:u w:val="single"/>
              </w:rPr>
              <w:tab/>
              <w:t xml:space="preserve"> 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477AB1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rPrChange w:id="8" w:author="Ngan Phallen" w:date="2018-02-02T10:53:00Z">
                  <w:rPr>
                    <w:rFonts w:ascii="Verdana" w:hAnsi="Verdana"/>
                    <w:sz w:val="18"/>
                    <w:u w:val="single"/>
                  </w:rPr>
                </w:rPrChange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ins w:id="9" w:author="Ngan Phallen" w:date="2018-02-02T11:05:00Z">
              <w:r w:rsidR="000712BB">
                <w:rPr>
                  <w:rFonts w:ascii="Verdana" w:hAnsi="Verdana"/>
                  <w:sz w:val="18"/>
                </w:rPr>
                <w:t>Midwife</w:t>
              </w:r>
            </w:ins>
            <w:ins w:id="10" w:author="Ngan Phallen" w:date="2018-02-02T11:06:00Z">
              <w:r w:rsidR="000712BB">
                <w:rPr>
                  <w:rFonts w:ascii="Verdana" w:hAnsi="Verdana"/>
                  <w:sz w:val="18"/>
                </w:rPr>
                <w:t xml:space="preserve"> </w:t>
              </w:r>
            </w:ins>
            <w:del w:id="11" w:author="Ngan Phallen" w:date="2018-02-02T10:53:00Z">
              <w:r w:rsidR="008720EC" w:rsidRPr="00EC039D" w:rsidDel="00477AB1">
                <w:rPr>
                  <w:rFonts w:ascii="Verdana" w:hAnsi="Verdana"/>
                  <w:sz w:val="18"/>
                </w:rPr>
                <w:delText>Deputy Director of Department</w:delText>
              </w:r>
              <w:r w:rsidR="008720EC" w:rsidRPr="00477AB1" w:rsidDel="00477AB1">
                <w:rPr>
                  <w:rFonts w:ascii="Verdana" w:hAnsi="Verdana"/>
                  <w:sz w:val="18"/>
                  <w:rPrChange w:id="12" w:author="Ngan Phallen" w:date="2018-02-02T10:53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delText xml:space="preserve"> </w:delText>
              </w:r>
            </w:del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226AF6" wp14:editId="7E6E5081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136FDA" wp14:editId="29B6FC4D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BF9E458" wp14:editId="6CBA0405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391DFE" wp14:editId="25405B96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659D1" wp14:editId="5BB075F9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6B7E5F" w:rsidRDefault="005C158C" w:rsidP="00902A0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EC039D">
              <w:rPr>
                <w:rFonts w:ascii="Verdana" w:hAnsi="Verdana"/>
                <w:sz w:val="18"/>
              </w:rPr>
              <w:t xml:space="preserve"> </w:t>
            </w:r>
            <w:ins w:id="13" w:author="Ngan Phallen" w:date="2018-02-02T11:06:00Z">
              <w:r w:rsidR="000712BB" w:rsidRPr="000712BB">
                <w:rPr>
                  <w:rFonts w:ascii="Verdana" w:hAnsi="Verdana"/>
                  <w:sz w:val="18"/>
                  <w:rPrChange w:id="14" w:author="Ngan Phallen" w:date="2018-02-02T11:10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 xml:space="preserve">Ministry of Health </w:t>
              </w:r>
            </w:ins>
            <w:del w:id="15" w:author="Ngan Phallen" w:date="2018-02-02T10:54:00Z">
              <w:r w:rsidR="008720EC" w:rsidRPr="00EC039D" w:rsidDel="00477AB1">
                <w:rPr>
                  <w:rFonts w:ascii="Verdana" w:hAnsi="Verdana"/>
                  <w:sz w:val="18"/>
                </w:rPr>
                <w:delText xml:space="preserve">Ministry of Information </w:delText>
              </w:r>
            </w:del>
            <w:r w:rsidR="009C5E93" w:rsidRPr="006B7E5F">
              <w:rPr>
                <w:rFonts w:ascii="Verdana" w:hAnsi="Verdana"/>
                <w:sz w:val="18"/>
              </w:rPr>
              <w:tab/>
            </w:r>
          </w:p>
          <w:p w:rsidR="00A14C06" w:rsidRPr="002F4FB7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6B7E5F">
              <w:rPr>
                <w:rFonts w:ascii="Verdana" w:hAnsi="Verdana"/>
                <w:sz w:val="18"/>
              </w:rPr>
              <w:t xml:space="preserve"> </w:t>
            </w:r>
            <w:ins w:id="16" w:author="Ngan Phallen" w:date="2018-02-02T11:10:00Z">
              <w:r w:rsidR="000712BB" w:rsidRPr="000712BB">
                <w:rPr>
                  <w:rFonts w:ascii="Verdana" w:hAnsi="Verdana"/>
                  <w:sz w:val="18"/>
                  <w:rPrChange w:id="17" w:author="Ngan Phallen" w:date="2018-02-02T11:10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Ministry of Health</w:t>
              </w:r>
              <w:r w:rsidR="000712BB">
                <w:rPr>
                  <w:rFonts w:ascii="Verdana" w:hAnsi="Verdana"/>
                  <w:sz w:val="18"/>
                </w:rPr>
                <w:t xml:space="preserve"> </w:t>
              </w:r>
            </w:ins>
            <w:del w:id="18" w:author="Ngan Phallen" w:date="2018-02-02T10:54:00Z">
              <w:r w:rsidR="008720EC" w:rsidRPr="00EC039D" w:rsidDel="00477AB1">
                <w:rPr>
                  <w:rFonts w:ascii="Verdana" w:hAnsi="Verdana"/>
                  <w:sz w:val="18"/>
                </w:rPr>
                <w:delText>Ministry of Information</w:delText>
              </w:r>
            </w:del>
            <w:r w:rsidR="00530D82" w:rsidRPr="006B7E5F">
              <w:rPr>
                <w:rFonts w:ascii="Verdana" w:hAnsi="Verdana"/>
                <w:sz w:val="18"/>
              </w:rPr>
              <w:tab/>
            </w:r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C6568" w:rsidRPr="002F4FB7">
              <w:rPr>
                <w:rFonts w:ascii="Verdana" w:hAnsi="Verdana"/>
                <w:sz w:val="18"/>
              </w:rPr>
              <w:t>USD</w:t>
            </w:r>
            <w:ins w:id="19" w:author="Ngan Phallen" w:date="2018-02-02T10:56:00Z">
              <w:r w:rsidR="00477AB1">
                <w:rPr>
                  <w:rFonts w:ascii="Verdana" w:hAnsi="Verdana"/>
                  <w:sz w:val="18"/>
                </w:rPr>
                <w:t>2</w:t>
              </w:r>
            </w:ins>
            <w:del w:id="20" w:author="Ngan Phallen" w:date="2018-02-02T10:56:00Z">
              <w:r w:rsidR="00530D82" w:rsidDel="00477AB1">
                <w:rPr>
                  <w:rFonts w:ascii="Verdana" w:hAnsi="Verdana"/>
                  <w:sz w:val="18"/>
                </w:rPr>
                <w:delText>1</w:delText>
              </w:r>
            </w:del>
            <w:r w:rsidR="00EC6568" w:rsidRPr="002F4FB7">
              <w:rPr>
                <w:rFonts w:ascii="Verdana" w:hAnsi="Verdana"/>
                <w:sz w:val="18"/>
              </w:rPr>
              <w:t>,</w:t>
            </w:r>
            <w:ins w:id="21" w:author="Ngan Phallen" w:date="2018-02-02T10:56:00Z">
              <w:r w:rsidR="00477AB1">
                <w:rPr>
                  <w:rFonts w:ascii="Verdana" w:hAnsi="Verdana"/>
                  <w:sz w:val="18"/>
                </w:rPr>
                <w:t>2</w:t>
              </w:r>
            </w:ins>
            <w:del w:id="22" w:author="Ngan Phallen" w:date="2018-02-02T10:56:00Z">
              <w:r w:rsidR="008720EC" w:rsidDel="00477AB1">
                <w:rPr>
                  <w:rFonts w:ascii="Verdana" w:hAnsi="Verdana"/>
                  <w:sz w:val="18"/>
                </w:rPr>
                <w:delText>4</w:delText>
              </w:r>
            </w:del>
            <w:ins w:id="23" w:author="Ngan Phallen" w:date="2018-02-02T10:56:00Z">
              <w:r w:rsidR="00477AB1">
                <w:rPr>
                  <w:rFonts w:ascii="Verdana" w:hAnsi="Verdana"/>
                  <w:sz w:val="18"/>
                </w:rPr>
                <w:t>01</w:t>
              </w:r>
            </w:ins>
            <w:del w:id="24" w:author="Ngan Phallen" w:date="2018-02-02T10:56:00Z">
              <w:r w:rsidR="008720EC" w:rsidDel="00477AB1">
                <w:rPr>
                  <w:rFonts w:ascii="Verdana" w:hAnsi="Verdana"/>
                  <w:sz w:val="18"/>
                </w:rPr>
                <w:delText>36</w:delText>
              </w:r>
            </w:del>
            <w:r w:rsidR="008720EC">
              <w:rPr>
                <w:rFonts w:ascii="Verdana" w:hAnsi="Verdana"/>
                <w:sz w:val="18"/>
              </w:rPr>
              <w:t>.9</w:t>
            </w:r>
            <w:ins w:id="25" w:author="Ngan Phallen" w:date="2018-02-02T10:56:00Z">
              <w:r w:rsidR="00477AB1">
                <w:rPr>
                  <w:rFonts w:ascii="Verdana" w:hAnsi="Verdana"/>
                  <w:sz w:val="18"/>
                </w:rPr>
                <w:t>2</w:t>
              </w:r>
            </w:ins>
            <w:del w:id="26" w:author="Ngan Phallen" w:date="2018-02-02T10:56:00Z">
              <w:r w:rsidR="008720EC" w:rsidDel="00477AB1">
                <w:rPr>
                  <w:rFonts w:ascii="Verdana" w:hAnsi="Verdana"/>
                  <w:sz w:val="18"/>
                </w:rPr>
                <w:delText>4</w:delText>
              </w:r>
            </w:del>
            <w:r w:rsidR="0085281F" w:rsidRPr="002F4FB7">
              <w:rPr>
                <w:rFonts w:ascii="Verdana" w:hAnsi="Verdana"/>
                <w:sz w:val="18"/>
              </w:rPr>
              <w:t>______</w:t>
            </w:r>
            <w:r w:rsidR="00925E83" w:rsidRPr="002F4FB7">
              <w:rPr>
                <w:rFonts w:ascii="Verdana" w:hAnsi="Verdana"/>
                <w:sz w:val="18"/>
              </w:rPr>
              <w:t>__________________</w:t>
            </w:r>
            <w:r w:rsidR="00925E83">
              <w:rPr>
                <w:rFonts w:ascii="Tahoma" w:hAnsi="Tahoma" w:cs="Tahoma"/>
                <w:bCs/>
              </w:rPr>
              <w:t xml:space="preserve">    </w:t>
            </w:r>
            <w:r w:rsidR="00C74E2B">
              <w:rPr>
                <w:rFonts w:ascii="Tahoma" w:hAnsi="Tahoma" w:cs="Tahoma"/>
                <w:bCs/>
              </w:rPr>
              <w:t xml:space="preserve">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</w:t>
            </w:r>
            <w:r w:rsidR="0072209F">
              <w:rPr>
                <w:rFonts w:ascii="Tahoma" w:hAnsi="Tahoma" w:cs="Tahoma"/>
                <w:bCs/>
              </w:rPr>
              <w:t xml:space="preserve"> </w:t>
            </w:r>
            <w:r w:rsidR="008A7F1F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</w:t>
            </w:r>
            <w:r w:rsidR="00EC6568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   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25E83">
              <w:rPr>
                <w:rFonts w:ascii="Verdana" w:hAnsi="Verdana"/>
                <w:sz w:val="18"/>
                <w:u w:val="single"/>
              </w:rPr>
              <w:t xml:space="preserve"> </w:t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693CBB2" wp14:editId="1EFA6D4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3F9304" wp14:editId="09F7BFD9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878E93" wp14:editId="6B754D5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257F7E" wp14:editId="4F98C549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D56A6C" wp14:editId="40607019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B95822" wp14:editId="3776DD27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0F01F9" wp14:editId="68CBA15E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ins w:id="27" w:author="Ngan Phallen" w:date="2018-02-02T10:57:00Z">
              <w:r w:rsidR="00477AB1">
                <w:rPr>
                  <w:rFonts w:ascii="Verdana" w:hAnsi="Verdana"/>
                  <w:sz w:val="18"/>
                  <w:u w:val="single"/>
                </w:rPr>
                <w:t>700</w:t>
              </w:r>
            </w:ins>
            <w:del w:id="28" w:author="Ngan Phallen" w:date="2018-02-02T10:57:00Z">
              <w:r w:rsidR="008720EC" w:rsidDel="00477AB1">
                <w:rPr>
                  <w:rFonts w:ascii="Verdana" w:hAnsi="Verdana"/>
                  <w:sz w:val="18"/>
                  <w:u w:val="single"/>
                </w:rPr>
                <w:delText>500</w:delText>
              </w:r>
            </w:del>
            <w:r w:rsidR="00530D82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ins w:id="29" w:author="Ngan Phallen" w:date="2018-02-02T10:57:00Z">
              <w:r w:rsidR="00477AB1">
                <w:rPr>
                  <w:rFonts w:ascii="Verdana" w:hAnsi="Verdana"/>
                  <w:sz w:val="18"/>
                  <w:u w:val="single"/>
                </w:rPr>
                <w:t>700</w:t>
              </w:r>
            </w:ins>
            <w:del w:id="30" w:author="Ngan Phallen" w:date="2018-02-02T10:57:00Z">
              <w:r w:rsidR="008720EC" w:rsidDel="00477AB1">
                <w:rPr>
                  <w:rFonts w:ascii="Verdana" w:hAnsi="Verdana"/>
                  <w:sz w:val="18"/>
                  <w:u w:val="single"/>
                </w:rPr>
                <w:delText>500</w:delText>
              </w:r>
            </w:del>
            <w:r w:rsidR="00530D82">
              <w:rPr>
                <w:rFonts w:ascii="Verdana" w:hAnsi="Verdana"/>
                <w:sz w:val="18"/>
                <w:u w:val="single"/>
              </w:rPr>
              <w:t xml:space="preserve"> 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A14C06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52E8F3" wp14:editId="2EBF8586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47237F4" wp14:editId="2CD9500D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E0D658" wp14:editId="778BBCB7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D3B503" wp14:editId="42D409BC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B863C60" wp14:editId="47C708DD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9ABE5E5" wp14:editId="129F5358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54CFF95" wp14:editId="75F5BBD6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F33F03C" wp14:editId="3694126D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993B756" wp14:editId="62ED52FB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59540DF" wp14:editId="09E6951D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DF334CD" wp14:editId="263D9050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D62003" wp14:editId="0B96C97E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2BC954E" wp14:editId="07B8A376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1639C57" wp14:editId="75719177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E67699" wp14:editId="446082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AF01EC">
              <w:rPr>
                <w:rFonts w:ascii="Verdana" w:hAnsi="Verdana"/>
                <w:sz w:val="18"/>
              </w:rPr>
              <w:t xml:space="preserve">Officer Name &amp;     </w:t>
            </w:r>
            <w:r w:rsidR="00AF01EC"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 w:rsidR="008720EC">
              <w:rPr>
                <w:rFonts w:ascii="Verdana" w:hAnsi="Verdana"/>
                <w:sz w:val="18"/>
              </w:rPr>
              <w:t xml:space="preserve">Cheng Tola                                      </w:t>
            </w:r>
            <w:r w:rsidR="00AF01EC">
              <w:rPr>
                <w:rFonts w:ascii="Verdana" w:hAnsi="Verdana"/>
                <w:sz w:val="18"/>
              </w:rPr>
              <w:t>Signature &amp;</w:t>
            </w:r>
            <w:r w:rsidR="00530D82">
              <w:rPr>
                <w:rFonts w:ascii="Verdana" w:hAnsi="Verdana"/>
                <w:sz w:val="18"/>
              </w:rPr>
              <w:t xml:space="preserve"> </w:t>
            </w:r>
          </w:p>
          <w:p w:rsidR="00AF01EC" w:rsidRDefault="00AF01EC" w:rsidP="00C411CB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C378A8">
              <w:rPr>
                <w:rFonts w:ascii="Verdana" w:hAnsi="Verdana"/>
                <w:sz w:val="18"/>
              </w:rPr>
              <w:t xml:space="preserve">                   </w:t>
            </w:r>
            <w:r w:rsidR="00E028C5">
              <w:rPr>
                <w:rFonts w:ascii="Verdana" w:hAnsi="Verdana"/>
                <w:sz w:val="18"/>
              </w:rPr>
              <w:t xml:space="preserve"> Deputy Manager</w:t>
            </w:r>
            <w:r w:rsidR="00E028C5">
              <w:rPr>
                <w:rFonts w:ascii="Verdana" w:hAnsi="Verdana"/>
                <w:sz w:val="18"/>
                <w:u w:val="single"/>
              </w:rPr>
              <w:tab/>
              <w:t xml:space="preserve">               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8720EC" w:rsidRPr="00E92757">
              <w:rPr>
                <w:rFonts w:ascii="Verdana" w:hAnsi="Verdana"/>
                <w:sz w:val="18"/>
              </w:rPr>
              <w:t xml:space="preserve">Hourt Ang           </w:t>
            </w:r>
            <w:r w:rsidR="008720EC">
              <w:rPr>
                <w:rFonts w:ascii="Verdana" w:hAnsi="Verdana"/>
                <w:sz w:val="18"/>
              </w:rPr>
              <w:t xml:space="preserve">                             </w:t>
            </w:r>
            <w:r>
              <w:rPr>
                <w:rFonts w:ascii="Verdana" w:hAnsi="Verdana"/>
                <w:sz w:val="18"/>
              </w:rPr>
              <w:t>Signature &amp;</w:t>
            </w:r>
            <w:r w:rsidR="00E028C5">
              <w:rPr>
                <w:rFonts w:ascii="Verdana" w:hAnsi="Verdana"/>
                <w:sz w:val="18"/>
              </w:rPr>
              <w:t xml:space="preserve"> </w:t>
            </w: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8720EC" w:rsidRPr="00E92757">
              <w:rPr>
                <w:rFonts w:ascii="Verdana" w:hAnsi="Verdana"/>
                <w:sz w:val="18"/>
              </w:rPr>
              <w:t>Senior</w:t>
            </w:r>
            <w:r w:rsidR="008720EC" w:rsidRPr="003C67D9" w:rsidDel="00530D82">
              <w:rPr>
                <w:rFonts w:ascii="Verdana" w:hAnsi="Verdana"/>
                <w:sz w:val="18"/>
              </w:rPr>
              <w:t xml:space="preserve"> </w:t>
            </w:r>
            <w:r w:rsidR="00C378A8" w:rsidRPr="003C67D9">
              <w:rPr>
                <w:rFonts w:ascii="Verdana" w:hAnsi="Verdana"/>
                <w:sz w:val="18"/>
              </w:rPr>
              <w:t>Branch Manage</w:t>
            </w:r>
            <w:r w:rsidR="002D3524">
              <w:rPr>
                <w:rFonts w:ascii="Verdana" w:hAnsi="Verdana"/>
                <w:sz w:val="18"/>
              </w:rPr>
              <w:t>r</w:t>
            </w:r>
            <w:r w:rsidR="00C378A8">
              <w:rPr>
                <w:rFonts w:ascii="Verdana" w:hAnsi="Verdana"/>
                <w:sz w:val="18"/>
              </w:rPr>
              <w:t xml:space="preserve">, </w:t>
            </w:r>
            <w:r w:rsidR="008720EC">
              <w:rPr>
                <w:rFonts w:ascii="Verdana" w:hAnsi="Verdana"/>
                <w:sz w:val="18"/>
              </w:rPr>
              <w:t>PPM</w:t>
            </w:r>
            <w:r w:rsidR="00E028C5"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8A7F1F" w:rsidRDefault="008A7F1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C378A8" w:rsidDel="00477AB1" w:rsidRDefault="008720EC">
            <w:pPr>
              <w:jc w:val="center"/>
              <w:rPr>
                <w:del w:id="31" w:author="Ngan Phallen" w:date="2018-02-02T10:57:00Z"/>
                <w:rFonts w:ascii="Verdana" w:hAnsi="Verdana"/>
                <w:b/>
                <w:sz w:val="18"/>
              </w:rPr>
            </w:pPr>
            <w:del w:id="32" w:author="Ngan Phallen" w:date="2018-02-02T10:57:00Z">
              <w:r w:rsidDel="00477AB1">
                <w:rPr>
                  <w:rFonts w:ascii="Verdana" w:hAnsi="Verdana"/>
                  <w:b/>
                  <w:sz w:val="18"/>
                </w:rPr>
                <w:delText xml:space="preserve">       </w:delText>
              </w:r>
            </w:del>
          </w:p>
          <w:p w:rsidR="00530D82" w:rsidDel="00477AB1" w:rsidRDefault="00530D82">
            <w:pPr>
              <w:jc w:val="center"/>
              <w:rPr>
                <w:del w:id="33" w:author="Ngan Phallen" w:date="2018-02-02T10:57:00Z"/>
                <w:rFonts w:ascii="Verdana" w:hAnsi="Verdana"/>
                <w:b/>
                <w:sz w:val="18"/>
              </w:rPr>
            </w:pPr>
          </w:p>
          <w:p w:rsidR="008720EC" w:rsidRDefault="008720EC">
            <w:pPr>
              <w:jc w:val="center"/>
              <w:rPr>
                <w:ins w:id="34" w:author="Ngan Phallen" w:date="2018-02-02T10:57:00Z"/>
                <w:rFonts w:ascii="Verdana" w:hAnsi="Verdana"/>
                <w:b/>
                <w:sz w:val="18"/>
              </w:rPr>
            </w:pPr>
          </w:p>
          <w:p w:rsidR="00477AB1" w:rsidRDefault="00477AB1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0712BB" w:rsidRDefault="000712BB">
            <w:pPr>
              <w:jc w:val="center"/>
              <w:rPr>
                <w:ins w:id="35" w:author="Ngan Phallen" w:date="2018-02-02T11:11:00Z"/>
                <w:rFonts w:ascii="Verdana" w:hAnsi="Verdana"/>
                <w:b/>
                <w:sz w:val="18"/>
              </w:rPr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64E4F7DE" wp14:editId="3F05EC5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49C17D" wp14:editId="6590D57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5A1625" wp14:editId="1B1029BD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1DF627" wp14:editId="56790AC3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9EB773" wp14:editId="6FF0A418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DD42D84" wp14:editId="4FE32A7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58E03D3E" wp14:editId="2D9A4798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12B9646B" wp14:editId="6D4E1A4F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685446CD" wp14:editId="042D1B4A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7CA02D" wp14:editId="3519C453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88D8629" wp14:editId="28609CDA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D6E1563" wp14:editId="233747AA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C5104A" wp14:editId="150E9DF5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CCE86E2" wp14:editId="4A1985DC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0312934" wp14:editId="09069965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D376193" wp14:editId="30A732D9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9567EA2" wp14:editId="2644D17D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9256A93" wp14:editId="6B764BC9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465BAD" wp14:editId="0A37C6DB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D46C38" wp14:editId="28485DB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C378A8">
              <w:rPr>
                <w:rFonts w:ascii="Verdana" w:hAnsi="Verdana"/>
                <w:sz w:val="18"/>
              </w:rPr>
              <w:t xml:space="preserve">Chiv Hak              </w:t>
            </w:r>
            <w:r w:rsidR="00AA5D36">
              <w:rPr>
                <w:rFonts w:ascii="Verdana" w:hAnsi="Verdana"/>
                <w:sz w:val="18"/>
              </w:rPr>
              <w:t xml:space="preserve">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</w:t>
            </w:r>
            <w:r w:rsidR="00C378A8">
              <w:rPr>
                <w:rFonts w:ascii="Verdana" w:hAnsi="Verdana"/>
                <w:sz w:val="18"/>
              </w:rPr>
              <w:t xml:space="preserve"> R &amp; C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822C74">
      <w:r>
        <w:lastRenderedPageBreak/>
        <w:t xml:space="preserve">                   </w:t>
      </w:r>
      <w:r w:rsidR="008A7F1F">
        <w:t xml:space="preserve"> </w:t>
      </w:r>
      <w:r w:rsidR="00E028C5">
        <w:t xml:space="preserve"> </w:t>
      </w:r>
      <w:r w:rsidR="00AF79E3">
        <w:t xml:space="preserve">                                                                         </w:t>
      </w:r>
      <w:r w:rsidR="00696FB0">
        <w:t xml:space="preserve">                                                 </w:t>
      </w:r>
      <w:r w:rsidR="003E1490">
        <w:t xml:space="preserve"> </w:t>
      </w:r>
      <w:r w:rsidR="00FC2F38">
        <w:t xml:space="preserve">                  </w:t>
      </w:r>
      <w:r w:rsidR="00C378A8">
        <w:t xml:space="preserve">  </w:t>
      </w:r>
      <w:r w:rsidR="00FC2F38">
        <w:t xml:space="preserve"> </w:t>
      </w:r>
      <w:r w:rsidR="003C67D9">
        <w:t xml:space="preserve">     </w:t>
      </w:r>
      <w:r w:rsidR="00C15799">
        <w:t xml:space="preserve"> </w:t>
      </w:r>
      <w:r w:rsidR="003C67D9">
        <w:t xml:space="preserve">      </w:t>
      </w:r>
      <w:r w:rsidR="009B639C">
        <w:t xml:space="preserve">    </w:t>
      </w:r>
      <w:ins w:id="36" w:author="Ngan Phallen" w:date="2018-02-02T10:58:00Z">
        <w:r w:rsidR="00477AB1">
          <w:t xml:space="preserve">    </w:t>
        </w:r>
      </w:ins>
      <w:ins w:id="37" w:author="Ngan Phallen" w:date="2018-02-02T11:11:00Z">
        <w:r w:rsidR="000712BB">
          <w:t xml:space="preserve"> </w:t>
        </w:r>
      </w:ins>
      <w:ins w:id="38" w:author="Ngan Phallen" w:date="2018-02-02T11:13:00Z">
        <w:r w:rsidR="00AA17C6">
          <w:t xml:space="preserve"> </w:t>
        </w:r>
      </w:ins>
      <w:ins w:id="39" w:author="Ngan Phallen" w:date="2018-02-05T10:16:00Z">
        <w:r w:rsidR="00F60E0C">
          <w:t xml:space="preserve"> </w:t>
        </w:r>
      </w:ins>
      <w:ins w:id="40" w:author="Ngan Phallen" w:date="2018-02-05T10:17:00Z">
        <w:r w:rsidR="00B175C1">
          <w:t xml:space="preserve"> </w:t>
        </w:r>
        <w:r w:rsidR="000513FC">
          <w:t xml:space="preserve">           </w:t>
        </w:r>
      </w:ins>
      <w:ins w:id="41" w:author="Ngan Phallen" w:date="2018-02-05T11:05:00Z">
        <w:r w:rsidR="005A7D24">
          <w:t xml:space="preserve"> </w:t>
        </w:r>
        <w:r w:rsidR="005F7DC0">
          <w:t xml:space="preserve">                                                                       </w:t>
        </w:r>
      </w:ins>
      <w:bookmarkStart w:id="42" w:name="_GoBack"/>
      <w:bookmarkEnd w:id="42"/>
      <w:ins w:id="43" w:author="Ngan Phallen" w:date="2018-02-05T10:17:00Z">
        <w:r w:rsidR="000513FC">
          <w:t xml:space="preserve">                                                    </w:t>
        </w:r>
      </w:ins>
      <w:ins w:id="44" w:author="Ngan Phallen" w:date="2018-02-02T11:14:00Z">
        <w:r w:rsidR="004E2819">
          <w:t xml:space="preserve"> </w:t>
        </w:r>
        <w:r w:rsidR="007A4283">
          <w:t xml:space="preserve">                                                        </w:t>
        </w:r>
      </w:ins>
      <w:ins w:id="45" w:author="Ngan Phallen" w:date="2018-02-02T11:15:00Z">
        <w:r w:rsidR="00350487">
          <w:t xml:space="preserve"> </w:t>
        </w:r>
        <w:r w:rsidR="00AB2FBC">
          <w:t xml:space="preserve">                                          </w:t>
        </w:r>
        <w:r w:rsidR="00551141">
          <w:t xml:space="preserve"> </w:t>
        </w:r>
        <w:r w:rsidR="004566F8">
          <w:t xml:space="preserve">                        </w:t>
        </w:r>
        <w:r w:rsidR="003A6E84">
          <w:t xml:space="preserve">         </w:t>
        </w:r>
      </w:ins>
      <w:ins w:id="46" w:author="Ngan Phallen" w:date="2018-02-02T10:58:00Z">
        <w:r w:rsidR="00477AB1">
          <w:t xml:space="preserve">         </w:t>
        </w:r>
      </w:ins>
      <w:r w:rsidR="00585CE3">
        <w:t xml:space="preserve">              </w:t>
      </w:r>
      <w:r w:rsidR="009B639C">
        <w:t xml:space="preserve">   </w:t>
      </w:r>
      <w:r w:rsidR="000408CC">
        <w:t xml:space="preserve"> </w:t>
      </w:r>
      <w:r w:rsidR="005E424D">
        <w:t xml:space="preserve">                                             </w:t>
      </w:r>
      <w:r w:rsidR="009B639C">
        <w:t xml:space="preserve">     </w:t>
      </w:r>
      <w:r w:rsidR="00220379">
        <w:t xml:space="preserve"> </w:t>
      </w:r>
      <w:r w:rsidR="009B639C">
        <w:t xml:space="preserve">       </w:t>
      </w:r>
      <w:r w:rsidR="003C67D9">
        <w:t xml:space="preserve">      </w:t>
      </w:r>
      <w:r w:rsidR="00FA4430">
        <w:t xml:space="preserve">       </w:t>
      </w:r>
      <w:r w:rsidR="002D3524">
        <w:t xml:space="preserve">   </w:t>
      </w:r>
      <w:r w:rsidR="00FA4430">
        <w:t xml:space="preserve"> </w:t>
      </w:r>
      <w:r w:rsidR="002D3524">
        <w:t xml:space="preserve"> </w:t>
      </w:r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21" w:rsidRDefault="00F61321" w:rsidP="00822223">
      <w:r>
        <w:separator/>
      </w:r>
    </w:p>
  </w:endnote>
  <w:endnote w:type="continuationSeparator" w:id="0">
    <w:p w:rsidR="00F61321" w:rsidRDefault="00F6132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21" w:rsidRDefault="00F61321" w:rsidP="00822223">
      <w:r>
        <w:separator/>
      </w:r>
    </w:p>
  </w:footnote>
  <w:footnote w:type="continuationSeparator" w:id="0">
    <w:p w:rsidR="00F61321" w:rsidRDefault="00F6132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408CC"/>
    <w:rsid w:val="000513FC"/>
    <w:rsid w:val="00060BA6"/>
    <w:rsid w:val="000712BB"/>
    <w:rsid w:val="000B4621"/>
    <w:rsid w:val="000B7084"/>
    <w:rsid w:val="000F12C0"/>
    <w:rsid w:val="00102BD2"/>
    <w:rsid w:val="0013631F"/>
    <w:rsid w:val="00142D7D"/>
    <w:rsid w:val="00151B29"/>
    <w:rsid w:val="001678BD"/>
    <w:rsid w:val="00172A67"/>
    <w:rsid w:val="0019174C"/>
    <w:rsid w:val="00191A9D"/>
    <w:rsid w:val="001A42C1"/>
    <w:rsid w:val="001B5906"/>
    <w:rsid w:val="001B6173"/>
    <w:rsid w:val="001B74E0"/>
    <w:rsid w:val="001C6322"/>
    <w:rsid w:val="001E24FF"/>
    <w:rsid w:val="002002F5"/>
    <w:rsid w:val="00200F30"/>
    <w:rsid w:val="00220379"/>
    <w:rsid w:val="00234687"/>
    <w:rsid w:val="0023558D"/>
    <w:rsid w:val="00253FE6"/>
    <w:rsid w:val="002604D9"/>
    <w:rsid w:val="00287FBD"/>
    <w:rsid w:val="002A3FB7"/>
    <w:rsid w:val="002B5C58"/>
    <w:rsid w:val="002C548F"/>
    <w:rsid w:val="002C69EA"/>
    <w:rsid w:val="002D3524"/>
    <w:rsid w:val="002E35A7"/>
    <w:rsid w:val="002E64A9"/>
    <w:rsid w:val="002E6A8B"/>
    <w:rsid w:val="002F4FB7"/>
    <w:rsid w:val="002F600F"/>
    <w:rsid w:val="003071B8"/>
    <w:rsid w:val="00312856"/>
    <w:rsid w:val="00316929"/>
    <w:rsid w:val="00330C54"/>
    <w:rsid w:val="00340E63"/>
    <w:rsid w:val="00343E98"/>
    <w:rsid w:val="00350354"/>
    <w:rsid w:val="00350487"/>
    <w:rsid w:val="00353F15"/>
    <w:rsid w:val="00361855"/>
    <w:rsid w:val="00364779"/>
    <w:rsid w:val="0036485B"/>
    <w:rsid w:val="00373562"/>
    <w:rsid w:val="003A6E84"/>
    <w:rsid w:val="003B55B6"/>
    <w:rsid w:val="003C035A"/>
    <w:rsid w:val="003C0499"/>
    <w:rsid w:val="003C67D9"/>
    <w:rsid w:val="003D3D08"/>
    <w:rsid w:val="003E1490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70"/>
    <w:rsid w:val="00453827"/>
    <w:rsid w:val="0045420D"/>
    <w:rsid w:val="004566F8"/>
    <w:rsid w:val="00470392"/>
    <w:rsid w:val="00476801"/>
    <w:rsid w:val="00477AB1"/>
    <w:rsid w:val="00485342"/>
    <w:rsid w:val="0048562F"/>
    <w:rsid w:val="004924AD"/>
    <w:rsid w:val="004A4417"/>
    <w:rsid w:val="004A4E9F"/>
    <w:rsid w:val="004C3E3A"/>
    <w:rsid w:val="004D19E7"/>
    <w:rsid w:val="004E2819"/>
    <w:rsid w:val="004E33CA"/>
    <w:rsid w:val="004F5F82"/>
    <w:rsid w:val="00501A90"/>
    <w:rsid w:val="0050685C"/>
    <w:rsid w:val="00522022"/>
    <w:rsid w:val="00530D82"/>
    <w:rsid w:val="0054373A"/>
    <w:rsid w:val="0054568A"/>
    <w:rsid w:val="005501BC"/>
    <w:rsid w:val="00551141"/>
    <w:rsid w:val="00552C53"/>
    <w:rsid w:val="00561ECE"/>
    <w:rsid w:val="005631E5"/>
    <w:rsid w:val="00573C07"/>
    <w:rsid w:val="00580E13"/>
    <w:rsid w:val="00581DA3"/>
    <w:rsid w:val="00585CE3"/>
    <w:rsid w:val="00593AB9"/>
    <w:rsid w:val="005A0CF3"/>
    <w:rsid w:val="005A7D24"/>
    <w:rsid w:val="005C158C"/>
    <w:rsid w:val="005C667D"/>
    <w:rsid w:val="005D0C56"/>
    <w:rsid w:val="005D3A69"/>
    <w:rsid w:val="005D6B97"/>
    <w:rsid w:val="005E167C"/>
    <w:rsid w:val="005E3ACC"/>
    <w:rsid w:val="005E424D"/>
    <w:rsid w:val="005E4CFB"/>
    <w:rsid w:val="005F7DC0"/>
    <w:rsid w:val="00601D28"/>
    <w:rsid w:val="006132DA"/>
    <w:rsid w:val="0062042F"/>
    <w:rsid w:val="00630681"/>
    <w:rsid w:val="00641B12"/>
    <w:rsid w:val="006508CA"/>
    <w:rsid w:val="00682C53"/>
    <w:rsid w:val="00695F97"/>
    <w:rsid w:val="00696FB0"/>
    <w:rsid w:val="006A2131"/>
    <w:rsid w:val="006A5F22"/>
    <w:rsid w:val="006B7C03"/>
    <w:rsid w:val="006B7E5F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04C2"/>
    <w:rsid w:val="007920AD"/>
    <w:rsid w:val="00792FB5"/>
    <w:rsid w:val="00795DF8"/>
    <w:rsid w:val="0079715E"/>
    <w:rsid w:val="007A4283"/>
    <w:rsid w:val="007B558E"/>
    <w:rsid w:val="007C3B5C"/>
    <w:rsid w:val="007D0A59"/>
    <w:rsid w:val="007D2A71"/>
    <w:rsid w:val="007E480F"/>
    <w:rsid w:val="007E5CEE"/>
    <w:rsid w:val="007F1C6E"/>
    <w:rsid w:val="007F735D"/>
    <w:rsid w:val="0080009C"/>
    <w:rsid w:val="00806CDE"/>
    <w:rsid w:val="008132C7"/>
    <w:rsid w:val="00822223"/>
    <w:rsid w:val="00822C74"/>
    <w:rsid w:val="00831972"/>
    <w:rsid w:val="00834044"/>
    <w:rsid w:val="0085281F"/>
    <w:rsid w:val="008571D9"/>
    <w:rsid w:val="008720EC"/>
    <w:rsid w:val="00873834"/>
    <w:rsid w:val="0088772F"/>
    <w:rsid w:val="008A71EC"/>
    <w:rsid w:val="008A7F1F"/>
    <w:rsid w:val="008C67A0"/>
    <w:rsid w:val="008E0568"/>
    <w:rsid w:val="008F17D8"/>
    <w:rsid w:val="008F6590"/>
    <w:rsid w:val="009008CF"/>
    <w:rsid w:val="00902A07"/>
    <w:rsid w:val="00906795"/>
    <w:rsid w:val="00925E83"/>
    <w:rsid w:val="009571F6"/>
    <w:rsid w:val="00960795"/>
    <w:rsid w:val="009610C1"/>
    <w:rsid w:val="00972645"/>
    <w:rsid w:val="00992857"/>
    <w:rsid w:val="009A66B3"/>
    <w:rsid w:val="009A6B45"/>
    <w:rsid w:val="009B639C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17C6"/>
    <w:rsid w:val="00AA38C5"/>
    <w:rsid w:val="00AA5D36"/>
    <w:rsid w:val="00AB2FBC"/>
    <w:rsid w:val="00AD5E3C"/>
    <w:rsid w:val="00AE39C2"/>
    <w:rsid w:val="00AF01EC"/>
    <w:rsid w:val="00AF34E5"/>
    <w:rsid w:val="00AF6797"/>
    <w:rsid w:val="00AF79E3"/>
    <w:rsid w:val="00B067BD"/>
    <w:rsid w:val="00B175C1"/>
    <w:rsid w:val="00B23871"/>
    <w:rsid w:val="00B2722C"/>
    <w:rsid w:val="00B3583A"/>
    <w:rsid w:val="00B37F80"/>
    <w:rsid w:val="00B41528"/>
    <w:rsid w:val="00B51469"/>
    <w:rsid w:val="00B63A0A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BD6C88"/>
    <w:rsid w:val="00C07B25"/>
    <w:rsid w:val="00C1233F"/>
    <w:rsid w:val="00C15799"/>
    <w:rsid w:val="00C20B6E"/>
    <w:rsid w:val="00C378A8"/>
    <w:rsid w:val="00C411CB"/>
    <w:rsid w:val="00C436D8"/>
    <w:rsid w:val="00C61147"/>
    <w:rsid w:val="00C62D6E"/>
    <w:rsid w:val="00C74E2B"/>
    <w:rsid w:val="00C75C5E"/>
    <w:rsid w:val="00CC19D7"/>
    <w:rsid w:val="00D013E4"/>
    <w:rsid w:val="00D13075"/>
    <w:rsid w:val="00D47BE5"/>
    <w:rsid w:val="00D51294"/>
    <w:rsid w:val="00D64586"/>
    <w:rsid w:val="00D674BE"/>
    <w:rsid w:val="00D7340B"/>
    <w:rsid w:val="00DA44D0"/>
    <w:rsid w:val="00DA4956"/>
    <w:rsid w:val="00DA4E11"/>
    <w:rsid w:val="00DA7E67"/>
    <w:rsid w:val="00DD36F6"/>
    <w:rsid w:val="00DE31F7"/>
    <w:rsid w:val="00DF2F84"/>
    <w:rsid w:val="00E028C5"/>
    <w:rsid w:val="00E043AD"/>
    <w:rsid w:val="00E05484"/>
    <w:rsid w:val="00E10EBE"/>
    <w:rsid w:val="00E26AAC"/>
    <w:rsid w:val="00E31289"/>
    <w:rsid w:val="00E3711F"/>
    <w:rsid w:val="00E507AA"/>
    <w:rsid w:val="00E539A3"/>
    <w:rsid w:val="00E546C2"/>
    <w:rsid w:val="00E5560A"/>
    <w:rsid w:val="00E57768"/>
    <w:rsid w:val="00E62A84"/>
    <w:rsid w:val="00E7611B"/>
    <w:rsid w:val="00E90423"/>
    <w:rsid w:val="00E907FB"/>
    <w:rsid w:val="00E954D9"/>
    <w:rsid w:val="00EB1772"/>
    <w:rsid w:val="00EB3DDE"/>
    <w:rsid w:val="00EB5673"/>
    <w:rsid w:val="00EB7445"/>
    <w:rsid w:val="00EC039D"/>
    <w:rsid w:val="00EC4916"/>
    <w:rsid w:val="00EC6559"/>
    <w:rsid w:val="00EC6568"/>
    <w:rsid w:val="00ED686F"/>
    <w:rsid w:val="00EE7582"/>
    <w:rsid w:val="00F30C58"/>
    <w:rsid w:val="00F4216C"/>
    <w:rsid w:val="00F57612"/>
    <w:rsid w:val="00F60E0C"/>
    <w:rsid w:val="00F61321"/>
    <w:rsid w:val="00F629B8"/>
    <w:rsid w:val="00F702B1"/>
    <w:rsid w:val="00F87348"/>
    <w:rsid w:val="00F97308"/>
    <w:rsid w:val="00FA4430"/>
    <w:rsid w:val="00FA72BB"/>
    <w:rsid w:val="00FB291E"/>
    <w:rsid w:val="00FC2F38"/>
    <w:rsid w:val="00FD2521"/>
    <w:rsid w:val="00FD4826"/>
    <w:rsid w:val="00FD60FA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04635-DBE0-4E5F-B8F7-DA65D7C8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149</cp:revision>
  <cp:lastPrinted>2018-02-05T03:16:00Z</cp:lastPrinted>
  <dcterms:created xsi:type="dcterms:W3CDTF">2015-07-10T03:49:00Z</dcterms:created>
  <dcterms:modified xsi:type="dcterms:W3CDTF">2018-02-05T04:05:00Z</dcterms:modified>
</cp:coreProperties>
</file>