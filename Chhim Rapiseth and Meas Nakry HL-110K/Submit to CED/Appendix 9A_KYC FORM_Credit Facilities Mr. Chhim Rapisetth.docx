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4B0C38">
      <w:r>
        <w:t xml:space="preserve">                                                                                                        </w:t>
      </w:r>
      <w:r w:rsidR="00CF6232">
        <w:t xml:space="preserve"> </w:t>
      </w:r>
      <w:r w:rsidR="00D56EC8">
        <w:t xml:space="preserve">                                          </w:t>
      </w:r>
      <w:r w:rsidR="00265149">
        <w:t xml:space="preserve"> </w:t>
      </w:r>
      <w:r w:rsidR="000951D3">
        <w:t xml:space="preserve">                            </w:t>
      </w:r>
      <w:r w:rsidR="00293EB6">
        <w:t xml:space="preserve"> </w:t>
      </w:r>
      <w:r w:rsidR="000951D3">
        <w:t xml:space="preserve">   </w:t>
      </w:r>
      <w:r w:rsidR="00264701">
        <w:t xml:space="preserve">  </w:t>
      </w:r>
      <w:r w:rsidR="000951D3">
        <w:t xml:space="preserve">        </w:t>
      </w:r>
      <w:r w:rsidR="002C14A0">
        <w:t xml:space="preserve">          </w:t>
      </w:r>
      <w:r w:rsidR="005F2B03">
        <w:t xml:space="preserve"> </w:t>
      </w:r>
      <w:r w:rsidR="004A475E">
        <w:t xml:space="preserve">       </w:t>
      </w:r>
      <w:r w:rsidR="00E24564">
        <w:t xml:space="preserve"> </w:t>
      </w:r>
      <w:r w:rsidR="00382343">
        <w:t xml:space="preserve">             </w:t>
      </w:r>
      <w:r w:rsidR="0018390F">
        <w:t xml:space="preserve"> </w:t>
      </w:r>
      <w:r w:rsidR="00E30E94">
        <w:t xml:space="preserve"> </w:t>
      </w:r>
      <w:r w:rsidR="0053787A">
        <w:t xml:space="preserve">       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2F4FB7">
        <w:trPr>
          <w:trHeight w:val="12941"/>
        </w:trPr>
        <w:tc>
          <w:tcPr>
            <w:tcW w:w="9329" w:type="dxa"/>
          </w:tcPr>
          <w:p w:rsidR="00EB3DDE" w:rsidRDefault="00EB3DDE" w:rsidP="00902A07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  <w:r w:rsidR="00EB3DDE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0F12C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20B6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8160A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44F3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0E50BE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E24FF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7B558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026731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2754B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44E6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9042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353F15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A57A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411CB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F5AD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6169F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36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D5E3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61D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834044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B7695D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20A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2209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F4216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2F4FB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F97308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9C1C2E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B37F8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10EBE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561EC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E33CA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64389">
              <w:rPr>
                <w:rFonts w:ascii="Verdana" w:hAnsi="Verdana"/>
                <w:b/>
                <w:bCs/>
                <w:sz w:val="18"/>
              </w:rPr>
              <w:t xml:space="preserve">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45420D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93AB9">
              <w:rPr>
                <w:rFonts w:ascii="Verdana" w:hAnsi="Verdana"/>
                <w:b/>
                <w:bCs/>
                <w:sz w:val="18"/>
              </w:rPr>
              <w:t xml:space="preserve">             </w:t>
            </w:r>
            <w:r w:rsidR="009E414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2E6A8B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5DF8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2C936C2D" wp14:editId="2EA9B65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C5FA95" wp14:editId="292AF6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DD4865">
              <w:rPr>
                <w:rFonts w:ascii="Verdana" w:hAnsi="Verdana"/>
                <w:sz w:val="18"/>
              </w:rPr>
              <w:t xml:space="preserve">Mr. </w:t>
            </w:r>
            <w:r w:rsidR="0052754B">
              <w:rPr>
                <w:rFonts w:ascii="Verdana" w:hAnsi="Verdana"/>
                <w:sz w:val="18"/>
              </w:rPr>
              <w:t xml:space="preserve">Chhim Rapiseth </w:t>
            </w:r>
            <w:r w:rsidR="007D7FD5">
              <w:rPr>
                <w:rFonts w:ascii="Verdana" w:hAnsi="Verdana"/>
                <w:sz w:val="18"/>
              </w:rPr>
              <w:t xml:space="preserve"> </w:t>
            </w:r>
            <w:r w:rsidR="00DD4865">
              <w:rPr>
                <w:rFonts w:ascii="Verdana" w:hAnsi="Verdana"/>
                <w:sz w:val="18"/>
              </w:rPr>
              <w:t xml:space="preserve"> </w:t>
            </w:r>
            <w:r w:rsidR="00B7360F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</w:rPr>
              <w:t xml:space="preserve">  </w:t>
            </w:r>
            <w:r w:rsidR="00353F15">
              <w:rPr>
                <w:rFonts w:ascii="Verdana" w:hAnsi="Verdana"/>
                <w:sz w:val="18"/>
              </w:rPr>
              <w:t xml:space="preserve"> </w:t>
            </w:r>
            <w:r w:rsidR="00834044">
              <w:rPr>
                <w:rFonts w:ascii="Verdana" w:hAnsi="Verdana"/>
                <w:sz w:val="18"/>
              </w:rPr>
              <w:t xml:space="preserve"> </w:t>
            </w:r>
            <w:r w:rsidR="00AF34E5">
              <w:rPr>
                <w:rFonts w:ascii="Verdana" w:hAnsi="Verdana"/>
                <w:sz w:val="18"/>
              </w:rPr>
              <w:t xml:space="preserve">  </w:t>
            </w:r>
            <w:r w:rsidR="007920AD">
              <w:rPr>
                <w:rFonts w:ascii="Verdana" w:hAnsi="Verdana"/>
                <w:sz w:val="18"/>
              </w:rPr>
              <w:t xml:space="preserve">                                            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FB291E">
              <w:rPr>
                <w:rFonts w:ascii="Verdana" w:hAnsi="Verdana"/>
                <w:sz w:val="18"/>
              </w:rPr>
              <w:t xml:space="preserve"> </w:t>
            </w:r>
            <w:r w:rsidR="0052754B">
              <w:rPr>
                <w:rFonts w:ascii="Verdana" w:hAnsi="Verdana"/>
                <w:sz w:val="18"/>
              </w:rPr>
              <w:t>0</w:t>
            </w:r>
            <w:r w:rsidR="005B772B">
              <w:rPr>
                <w:rFonts w:ascii="Verdana" w:hAnsi="Verdana"/>
                <w:sz w:val="18"/>
              </w:rPr>
              <w:t>10 229 022 / 0</w:t>
            </w:r>
            <w:r w:rsidR="0052754B">
              <w:rPr>
                <w:rFonts w:ascii="Verdana" w:hAnsi="Verdana"/>
                <w:sz w:val="18"/>
              </w:rPr>
              <w:t>12 229 02</w:t>
            </w:r>
            <w:r w:rsidR="00D40950">
              <w:rPr>
                <w:rFonts w:ascii="Verdana" w:hAnsi="Verdana"/>
                <w:sz w:val="18"/>
              </w:rPr>
              <w:t>2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2F4FB7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</w:r>
            <w:r w:rsidRPr="00E31289">
              <w:rPr>
                <w:rFonts w:ascii="Verdana" w:hAnsi="Verdana"/>
                <w:sz w:val="18"/>
              </w:rPr>
              <w:t>:</w:t>
            </w:r>
            <w:r w:rsidR="007D7FD5">
              <w:rPr>
                <w:rFonts w:ascii="Verdana" w:hAnsi="Verdana"/>
                <w:sz w:val="18"/>
              </w:rPr>
              <w:t xml:space="preserve"> </w:t>
            </w:r>
            <w:r w:rsidR="0052754B" w:rsidRPr="00D40950">
              <w:rPr>
                <w:rFonts w:ascii="Verdana" w:hAnsi="Verdana"/>
                <w:sz w:val="18"/>
              </w:rPr>
              <w:t># 166AE0, St. 208, Sangkat Boeung Reang, Khan Daun Penh, Phnom Penh</w:t>
            </w:r>
            <w:r w:rsidR="0052754B">
              <w:rPr>
                <w:rFonts w:ascii="Verdana" w:hAnsi="Verdana"/>
                <w:sz w:val="18"/>
              </w:rPr>
              <w:t xml:space="preserve">. </w:t>
            </w:r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 w:rsidRPr="002F4FB7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9C5E93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A14C06">
              <w:rPr>
                <w:rFonts w:ascii="Verdana" w:hAnsi="Verdana"/>
                <w:sz w:val="18"/>
              </w:rPr>
              <w:t xml:space="preserve"> </w:t>
            </w:r>
            <w:r w:rsidR="0052754B" w:rsidRPr="00D40950">
              <w:rPr>
                <w:rFonts w:ascii="Verdana" w:hAnsi="Verdana"/>
                <w:sz w:val="18"/>
              </w:rPr>
              <w:t>Credit Branch Manager</w:t>
            </w:r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77F1D7" wp14:editId="0985B99F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2ECD9E" wp14:editId="209323D5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  <w:r w:rsidR="002E64A9">
              <w:rPr>
                <w:rFonts w:ascii="Verdana" w:hAnsi="Verdana"/>
                <w:sz w:val="14"/>
              </w:rPr>
              <w:t xml:space="preserve"> </w:t>
            </w:r>
          </w:p>
          <w:p w:rsidR="0079715E" w:rsidRDefault="008528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7D25867" wp14:editId="6B963FD5">
                      <wp:simplePos x="0" y="0"/>
                      <wp:positionH relativeFrom="column">
                        <wp:posOffset>3147569</wp:posOffset>
                      </wp:positionH>
                      <wp:positionV relativeFrom="paragraph">
                        <wp:posOffset>-3994</wp:posOffset>
                      </wp:positionV>
                      <wp:extent cx="233045" cy="114300"/>
                      <wp:effectExtent l="8255" t="5080" r="6350" b="1397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247.85pt;margin-top:-.3pt;width:18.3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dBIQIAAEE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1BB51A" wp14:editId="07FFA7DA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D6FDFB" wp14:editId="53DA7155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E63A9">
              <w:rPr>
                <w:rFonts w:ascii="Verdana" w:hAnsi="Verdana"/>
                <w:sz w:val="18"/>
              </w:rPr>
              <w:t xml:space="preserve"> 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9C5E93" w:rsidRDefault="005C158C" w:rsidP="00902A0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>
              <w:rPr>
                <w:rFonts w:ascii="Tahoma" w:hAnsi="Tahoma" w:cs="Tahoma"/>
                <w:bCs/>
                <w:color w:val="000000"/>
                <w:lang w:eastAsia="zh-CN" w:bidi="km-KH"/>
              </w:rPr>
              <w:t xml:space="preserve"> </w:t>
            </w:r>
            <w:r w:rsidR="0052754B" w:rsidRPr="00D40950">
              <w:rPr>
                <w:rFonts w:ascii="Verdana" w:hAnsi="Verdana"/>
                <w:sz w:val="18"/>
              </w:rPr>
              <w:t>Times Finance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A14C06" w:rsidRPr="002F4FB7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52754B">
              <w:rPr>
                <w:rFonts w:ascii="Verdana" w:hAnsi="Verdana"/>
                <w:sz w:val="18"/>
              </w:rPr>
              <w:t xml:space="preserve"> </w:t>
            </w:r>
            <w:r w:rsidR="0052754B" w:rsidRPr="00D40950">
              <w:rPr>
                <w:rFonts w:ascii="Verdana" w:hAnsi="Verdana"/>
                <w:sz w:val="18"/>
              </w:rPr>
              <w:t># 135, St. Betong, Sangkat Phnom Penh Thmey, Khan Sen Sok, Phnom Penh.</w:t>
            </w:r>
          </w:p>
          <w:p w:rsidR="005C158C" w:rsidRPr="002F4FB7" w:rsidRDefault="005C158C" w:rsidP="002F4F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</w:p>
          <w:p w:rsidR="005C158C" w:rsidRPr="002F4FB7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lang w:eastAsia="zh-CN" w:bidi="km-KH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F41CE" w:rsidRPr="00D40950">
              <w:rPr>
                <w:rFonts w:ascii="Verdana" w:hAnsi="Verdana"/>
                <w:sz w:val="18"/>
              </w:rPr>
              <w:t>USD</w:t>
            </w:r>
            <w:r w:rsidR="0052754B" w:rsidRPr="00D40950">
              <w:rPr>
                <w:rFonts w:ascii="Verdana" w:hAnsi="Verdana"/>
                <w:sz w:val="18"/>
              </w:rPr>
              <w:t>2,600.00</w:t>
            </w:r>
            <w:r w:rsidR="00EF41CE" w:rsidRPr="0096405A">
              <w:rPr>
                <w:b/>
                <w:bCs/>
                <w:color w:val="000000"/>
                <w:lang w:eastAsia="ja-JP"/>
              </w:rPr>
              <w:t xml:space="preserve"> </w:t>
            </w:r>
            <w:r w:rsidR="00EF41CE" w:rsidRPr="00F77A03">
              <w:rPr>
                <w:rFonts w:ascii="Tahoma" w:hAnsi="Tahoma" w:cs="Tahoma"/>
                <w:b/>
              </w:rPr>
              <w:t xml:space="preserve"> </w:t>
            </w:r>
            <w:r w:rsidR="00EF41CE" w:rsidRPr="002F4FB7">
              <w:rPr>
                <w:rFonts w:ascii="Verdana" w:hAnsi="Verdana"/>
                <w:sz w:val="18"/>
              </w:rPr>
              <w:t>______</w:t>
            </w:r>
            <w:r w:rsidR="00EF41CE">
              <w:rPr>
                <w:rFonts w:ascii="Tahoma" w:hAnsi="Tahoma" w:cs="Tahoma"/>
                <w:bCs/>
              </w:rPr>
              <w:t xml:space="preserve">                    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70C36B9" wp14:editId="0A9C4475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FAE98A" wp14:editId="5FDE0CFA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sum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4A4B559" wp14:editId="1DCE1211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1DA3" w:rsidRDefault="00EC6559" w:rsidP="0044099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581DA3" w:rsidRDefault="00EC6559" w:rsidP="004409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97DDE3" wp14:editId="2E27FA6C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BEDA79" wp14:editId="0AD03A9D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6546AA" wp14:editId="5554D959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231342" wp14:editId="63A6A257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</w:t>
            </w:r>
            <w:r w:rsidR="0052754B">
              <w:rPr>
                <w:rFonts w:ascii="Verdana" w:hAnsi="Verdana"/>
                <w:sz w:val="18"/>
                <w:u w:val="single"/>
              </w:rPr>
              <w:t>1,000</w:t>
            </w:r>
            <w:r w:rsidR="002E35A7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7D7FD5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DD4865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52754B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9C5E93">
              <w:rPr>
                <w:rFonts w:ascii="Verdana" w:hAnsi="Verdana"/>
                <w:sz w:val="14"/>
              </w:rPr>
              <w:t>Total Debit</w:t>
            </w:r>
            <w:r w:rsidR="0052754B">
              <w:rPr>
                <w:rFonts w:ascii="Verdana" w:hAnsi="Verdana"/>
                <w:sz w:val="18"/>
                <w:u w:val="single"/>
              </w:rPr>
              <w:t xml:space="preserve">1,000 </w:t>
            </w:r>
            <w:r w:rsidR="007D7FD5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DD4865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83404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DD4865">
              <w:rPr>
                <w:rFonts w:ascii="Verdana" w:hAnsi="Verdana"/>
                <w:sz w:val="14"/>
                <w:u w:val="single"/>
              </w:rPr>
              <w:t xml:space="preserve">   </w:t>
            </w:r>
            <w:r w:rsidR="00EC6568">
              <w:rPr>
                <w:rFonts w:ascii="Verdana" w:hAnsi="Verdana"/>
                <w:sz w:val="14"/>
                <w:u w:val="single"/>
              </w:rPr>
              <w:t xml:space="preserve">   </w:t>
            </w:r>
            <w:r w:rsidR="0052754B">
              <w:rPr>
                <w:rFonts w:ascii="Verdana" w:hAnsi="Verdana"/>
                <w:sz w:val="14"/>
                <w:u w:val="single"/>
              </w:rPr>
              <w:t xml:space="preserve">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B3583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3932D8F" wp14:editId="5047AC8D">
                      <wp:simplePos x="0" y="0"/>
                      <wp:positionH relativeFrom="column">
                        <wp:posOffset>4949851</wp:posOffset>
                      </wp:positionH>
                      <wp:positionV relativeFrom="paragraph">
                        <wp:posOffset>-933</wp:posOffset>
                      </wp:positionV>
                      <wp:extent cx="228600" cy="180912"/>
                      <wp:effectExtent l="0" t="0" r="19050" b="1016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75pt;margin-top:-.05pt;width:18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zsIAIAAD0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8B382C0" wp14:editId="49ABDE4F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6350</wp:posOffset>
                      </wp:positionV>
                      <wp:extent cx="233045" cy="173355"/>
                      <wp:effectExtent l="0" t="0" r="14605" b="17145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3pt;margin-top:.5pt;width:18.35pt;height:1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17C5F61" wp14:editId="7B63EE8A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-1270</wp:posOffset>
                      </wp:positionV>
                      <wp:extent cx="228600" cy="180975"/>
                      <wp:effectExtent l="0" t="0" r="19050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83A" w:rsidRDefault="00B3583A" w:rsidP="00717C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246.9pt;margin-top:-.1pt;width:18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">
                      <v:textbox>
                        <w:txbxContent>
                          <w:p w:rsidR="00B3583A" w:rsidRDefault="00B3583A" w:rsidP="00717C8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3C33053" wp14:editId="3221B44C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&lt; 50 or</w:t>
            </w:r>
            <w:r>
              <w:rPr>
                <w:rFonts w:ascii="Verdana" w:hAnsi="Verdana"/>
                <w:sz w:val="12"/>
              </w:rPr>
              <w:tab/>
              <w:t>Trnx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20EA0C6" wp14:editId="163AAB9E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3D67E26" wp14:editId="36B26906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573D043" wp14:editId="7709864F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E63" w:rsidRDefault="00340E63" w:rsidP="00340E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7" style="position:absolute;margin-left:247.25pt;margin-top:1.3pt;width:18.3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340E63" w:rsidRDefault="00340E63" w:rsidP="00340E63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3727B29" wp14:editId="19EBB47B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325.7pt;margin-top:1.45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Jk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6XNyZC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2778B55" wp14:editId="3F28FBA5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24AB287" wp14:editId="26AF9766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UM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q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Bz4UUM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FD9EE" wp14:editId="476849F1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6E96B29" wp14:editId="43C0B7BF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55E889" wp14:editId="21C6BAEB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0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yIQIAAEI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FD9978" wp14:editId="1EF5711B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00CA7C" wp14:editId="3E64E1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1b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OI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6VjVs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F629B8" w:rsidP="00AF01EC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AF01EC">
              <w:rPr>
                <w:rFonts w:ascii="Verdana" w:hAnsi="Verdana"/>
                <w:sz w:val="18"/>
              </w:rPr>
              <w:t xml:space="preserve">Officer Name &amp;     </w:t>
            </w:r>
            <w:r w:rsidR="00AF01EC">
              <w:rPr>
                <w:rFonts w:ascii="Verdana" w:hAnsi="Verdana"/>
                <w:sz w:val="18"/>
              </w:rPr>
              <w:tab/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                                              </w:t>
            </w:r>
            <w:r w:rsidR="00AF01EC">
              <w:rPr>
                <w:rFonts w:ascii="Verdana" w:hAnsi="Verdana"/>
                <w:sz w:val="18"/>
              </w:rPr>
              <w:t>Signature &amp;</w:t>
            </w:r>
          </w:p>
          <w:p w:rsidR="00AF01EC" w:rsidRDefault="00AF01EC" w:rsidP="00C411CB">
            <w:pPr>
              <w:tabs>
                <w:tab w:val="left" w:pos="296"/>
                <w:tab w:val="left" w:pos="2552"/>
                <w:tab w:val="left" w:pos="3820"/>
                <w:tab w:val="left" w:pos="4487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EC6568">
              <w:rPr>
                <w:rFonts w:ascii="Verdana" w:hAnsi="Verdana"/>
                <w:sz w:val="18"/>
                <w:u w:val="single"/>
              </w:rPr>
              <w:tab/>
              <w:t xml:space="preserve"> 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AF01EC" w:rsidRDefault="00AF01EC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7D7FD5" w:rsidRDefault="007D7FD5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561C22">
              <w:rPr>
                <w:rFonts w:ascii="Verdana" w:hAnsi="Verdana"/>
                <w:sz w:val="18"/>
              </w:rPr>
              <w:t>Huot Sovathanak</w:t>
            </w:r>
            <w:r>
              <w:rPr>
                <w:rFonts w:ascii="Verdana" w:hAnsi="Verdana"/>
                <w:sz w:val="18"/>
              </w:rPr>
              <w:tab/>
            </w:r>
            <w:r w:rsidR="00774D31">
              <w:rPr>
                <w:rFonts w:ascii="Verdana" w:hAnsi="Verdana"/>
                <w:sz w:val="18"/>
              </w:rPr>
              <w:t xml:space="preserve">    </w:t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EC6568">
              <w:rPr>
                <w:rFonts w:ascii="Verdana" w:hAnsi="Verdana"/>
                <w:sz w:val="18"/>
              </w:rPr>
              <w:t xml:space="preserve">Branch Manager, </w:t>
            </w:r>
            <w:r w:rsidR="00F56058">
              <w:rPr>
                <w:rFonts w:ascii="Verdana" w:hAnsi="Verdana"/>
                <w:sz w:val="18"/>
              </w:rPr>
              <w:t>TKK</w:t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</w:t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F56058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2A3FB7" w:rsidRDefault="00DD4865" w:rsidP="00902A07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         </w:t>
            </w:r>
            <w:r w:rsidR="00E63688">
              <w:rPr>
                <w:rFonts w:ascii="Verdana" w:hAnsi="Verdana"/>
                <w:b/>
                <w:sz w:val="18"/>
              </w:rPr>
              <w:t xml:space="preserve">     </w:t>
            </w:r>
          </w:p>
          <w:p w:rsidR="00F56058" w:rsidRDefault="00834044" w:rsidP="00444F3D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            </w:t>
            </w:r>
            <w:r w:rsidR="007D7FD5">
              <w:rPr>
                <w:rFonts w:ascii="Verdana" w:hAnsi="Verdana"/>
                <w:b/>
                <w:sz w:val="18"/>
              </w:rPr>
              <w:t xml:space="preserve">                   </w:t>
            </w:r>
          </w:p>
          <w:p w:rsidR="00F56058" w:rsidRDefault="00F56058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7D7FD5" w:rsidRDefault="007D7FD5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7D7FD5" w:rsidRDefault="007D7FD5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  <w:r w:rsidR="00F56058">
              <w:rPr>
                <w:rFonts w:ascii="Verdana" w:hAnsi="Verdana"/>
                <w:b/>
                <w:sz w:val="18"/>
              </w:rPr>
              <w:t xml:space="preserve">               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609C4AE4" wp14:editId="66F20409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D91CD18" wp14:editId="0D760D4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KQ17FM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4E82481" wp14:editId="58CD15D2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3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+5KwIAAFA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AvB5+5KwIAAFAEAAAOAAAAAAAAAAAAAAAAAC4CAABkcnMv&#10;ZTJvRG9jLnhtbFBLAQItABQABgAIAAAAIQBbHdOF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ECAF287" wp14:editId="5AC70BB2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4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0fz7v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187FA9" wp14:editId="43E6419F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5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3Z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GJOrdk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37058AF" wp14:editId="38072F4E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3E409F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  <w:r w:rsidR="00B64389">
                    <w:rPr>
                      <w:rFonts w:ascii="Verdana" w:hAnsi="Verdana"/>
                      <w:sz w:val="16"/>
                    </w:rPr>
                    <w:t xml:space="preserve">   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7CADD28D" wp14:editId="33735B3E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7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wR2D+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6B802247" wp14:editId="2DAFE5F2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8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8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lXGF6KsjW0fUViwU1vjGOJmsPCTkhFbuqb+x56BoER9MFic&#10;VTGfxxlIxnzxtkQDLj3NpYcZjlA1DZRM222Y5mbvQPYDvlQkOYy9wYJ2Mon9zOrEH9s21eA0YnEu&#10;Lu0U9fwj2PwC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1Zgn8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50153AF9" wp14:editId="598435ED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9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rKKgIAAFA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BA57A0">
                  <w:pPr>
                    <w:jc w:val="center"/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DF1B9A0" wp14:editId="7D6B0D62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DxrA1a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EED55C7" wp14:editId="4200596F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3E409F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7 </w:t>
                                  </w:r>
                                  <w:r w:rsidR="00B643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1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vOQ+E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3E409F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 w:rsidR="00B6438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273BC43" wp14:editId="4D0A0E03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2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17LAIAAFI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6sO9ey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5C8615C" wp14:editId="434BB8D9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AFF4009" wp14:editId="3D4885FE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3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FYaMOctAgAAUwQAAA4AAAAAAAAAAAAAAAAALgIAAGRy&#10;cy9lMm9Eb2MueG1sUEsBAi0AFAAGAAgAAAAhABUo0xbeAAAACAEAAA8AAAAAAAAAAAAAAAAAhw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2492A41" wp14:editId="6BE6D64E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4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Iz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Y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qidIz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1B84E3F" wp14:editId="669E8D8B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5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BA8F259" wp14:editId="4B662CE7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6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y7nzWS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9D57B67" wp14:editId="7DEBDDF4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7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17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8h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lrKNey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CAEDB0A" wp14:editId="3B160326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6838D96" wp14:editId="0FDBA9F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V6eLFi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lastRenderedPageBreak/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Officer Name &amp;              Ngan Phallen </w:t>
            </w:r>
            <w:r w:rsidR="00373562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E31289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3E3E42">
              <w:rPr>
                <w:rFonts w:ascii="Verdana" w:hAnsi="Verdana"/>
                <w:sz w:val="18"/>
              </w:rPr>
              <w:t xml:space="preserve">                   </w:t>
            </w:r>
            <w:r w:rsidR="007920AD">
              <w:rPr>
                <w:rFonts w:ascii="Verdana" w:hAnsi="Verdana"/>
                <w:sz w:val="18"/>
              </w:rPr>
              <w:t>Executive, Mortgage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ab/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Concurred by (Name) &amp;  </w:t>
            </w:r>
            <w:r w:rsidR="00AA5D36">
              <w:rPr>
                <w:rFonts w:ascii="Verdana" w:hAnsi="Verdana"/>
                <w:sz w:val="18"/>
              </w:rPr>
              <w:t xml:space="preserve">Srean Raksmey </w:t>
            </w:r>
            <w:r w:rsidR="00AA5D36">
              <w:rPr>
                <w:rFonts w:ascii="Verdana" w:hAnsi="Verdana"/>
                <w:sz w:val="18"/>
              </w:rPr>
              <w:tab/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AA5D36" w:rsidP="00373562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    </w:t>
            </w:r>
            <w:r w:rsidR="003E3E42">
              <w:rPr>
                <w:rFonts w:ascii="Verdana" w:hAnsi="Verdana"/>
                <w:sz w:val="18"/>
              </w:rPr>
              <w:t xml:space="preserve">              </w:t>
            </w:r>
            <w:r w:rsidR="00DA4E11">
              <w:rPr>
                <w:rFonts w:ascii="Verdana" w:hAnsi="Verdana"/>
                <w:sz w:val="18"/>
              </w:rPr>
              <w:t xml:space="preserve">Senior </w:t>
            </w:r>
            <w:r w:rsidR="003E3E42">
              <w:rPr>
                <w:rFonts w:ascii="Verdana" w:hAnsi="Verdana"/>
                <w:sz w:val="18"/>
              </w:rPr>
              <w:t>Manager, Mobile Credit</w:t>
            </w:r>
            <w:r w:rsidR="00373562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DA4E11">
              <w:rPr>
                <w:rFonts w:ascii="Verdana" w:hAnsi="Verdana"/>
                <w:sz w:val="18"/>
              </w:rPr>
              <w:t xml:space="preserve">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 w:rsidRPr="0044099A">
              <w:rPr>
                <w:sz w:val="2"/>
              </w:rPr>
              <w:tab/>
            </w:r>
            <w:r>
              <w:rPr>
                <w:u w:val="single"/>
              </w:rPr>
              <w:tab/>
            </w:r>
            <w:r w:rsidR="003E409F">
              <w:rPr>
                <w:u w:val="single"/>
              </w:rPr>
              <w:t xml:space="preserve"> </w:t>
            </w:r>
          </w:p>
        </w:tc>
      </w:tr>
    </w:tbl>
    <w:p w:rsidR="00EC4916" w:rsidRDefault="00D40950">
      <w:ins w:id="0" w:author="Ngan Phallen" w:date="2017-08-23T08:28:00Z">
        <w:r>
          <w:lastRenderedPageBreak/>
          <w:t xml:space="preserve">                                                                                                                                                      </w:t>
        </w:r>
      </w:ins>
      <w:bookmarkStart w:id="1" w:name="_GoBack"/>
      <w:bookmarkEnd w:id="1"/>
    </w:p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7C7" w:rsidRDefault="004E67C7" w:rsidP="00822223">
      <w:r>
        <w:separator/>
      </w:r>
    </w:p>
  </w:endnote>
  <w:endnote w:type="continuationSeparator" w:id="0">
    <w:p w:rsidR="004E67C7" w:rsidRDefault="004E67C7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7C7" w:rsidRDefault="004E67C7" w:rsidP="00822223">
      <w:r>
        <w:separator/>
      </w:r>
    </w:p>
  </w:footnote>
  <w:footnote w:type="continuationSeparator" w:id="0">
    <w:p w:rsidR="004E67C7" w:rsidRDefault="004E67C7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revisionView w:markup="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382B"/>
    <w:rsid w:val="00016109"/>
    <w:rsid w:val="0002246A"/>
    <w:rsid w:val="00026731"/>
    <w:rsid w:val="00060BA6"/>
    <w:rsid w:val="000951D3"/>
    <w:rsid w:val="000B4621"/>
    <w:rsid w:val="000B7084"/>
    <w:rsid w:val="000E50BE"/>
    <w:rsid w:val="000F12C0"/>
    <w:rsid w:val="00102BD2"/>
    <w:rsid w:val="0013631F"/>
    <w:rsid w:val="00142D7D"/>
    <w:rsid w:val="00151B29"/>
    <w:rsid w:val="001678BD"/>
    <w:rsid w:val="00172A67"/>
    <w:rsid w:val="0018390F"/>
    <w:rsid w:val="0019174C"/>
    <w:rsid w:val="00191A9D"/>
    <w:rsid w:val="001A42C1"/>
    <w:rsid w:val="001B6173"/>
    <w:rsid w:val="001B74E0"/>
    <w:rsid w:val="001C6322"/>
    <w:rsid w:val="001E24FF"/>
    <w:rsid w:val="002002F5"/>
    <w:rsid w:val="00234687"/>
    <w:rsid w:val="0023558D"/>
    <w:rsid w:val="00253FE6"/>
    <w:rsid w:val="002604D9"/>
    <w:rsid w:val="00264701"/>
    <w:rsid w:val="00265149"/>
    <w:rsid w:val="00293EB6"/>
    <w:rsid w:val="002A3FB7"/>
    <w:rsid w:val="002B5C58"/>
    <w:rsid w:val="002C14A0"/>
    <w:rsid w:val="002C548F"/>
    <w:rsid w:val="002C69EA"/>
    <w:rsid w:val="002D1F44"/>
    <w:rsid w:val="002E35A7"/>
    <w:rsid w:val="002E64A9"/>
    <w:rsid w:val="002E6A8B"/>
    <w:rsid w:val="002F4FB7"/>
    <w:rsid w:val="00305034"/>
    <w:rsid w:val="00312856"/>
    <w:rsid w:val="00316929"/>
    <w:rsid w:val="00330C54"/>
    <w:rsid w:val="00340E63"/>
    <w:rsid w:val="00343E98"/>
    <w:rsid w:val="00350354"/>
    <w:rsid w:val="00353F15"/>
    <w:rsid w:val="00361855"/>
    <w:rsid w:val="00364779"/>
    <w:rsid w:val="0036485B"/>
    <w:rsid w:val="00373562"/>
    <w:rsid w:val="00382343"/>
    <w:rsid w:val="003B55B6"/>
    <w:rsid w:val="003C035A"/>
    <w:rsid w:val="003C0499"/>
    <w:rsid w:val="003D3D08"/>
    <w:rsid w:val="003E3C6A"/>
    <w:rsid w:val="003E3E42"/>
    <w:rsid w:val="003E409F"/>
    <w:rsid w:val="003E4E8B"/>
    <w:rsid w:val="003F48D0"/>
    <w:rsid w:val="004017D6"/>
    <w:rsid w:val="004061A8"/>
    <w:rsid w:val="00410FF9"/>
    <w:rsid w:val="004202F2"/>
    <w:rsid w:val="004236F9"/>
    <w:rsid w:val="00427DF3"/>
    <w:rsid w:val="0044099A"/>
    <w:rsid w:val="00444F3D"/>
    <w:rsid w:val="00444F70"/>
    <w:rsid w:val="0045420D"/>
    <w:rsid w:val="00470392"/>
    <w:rsid w:val="00476801"/>
    <w:rsid w:val="00485342"/>
    <w:rsid w:val="0048562F"/>
    <w:rsid w:val="004924AD"/>
    <w:rsid w:val="004A4417"/>
    <w:rsid w:val="004A475E"/>
    <w:rsid w:val="004A4E9F"/>
    <w:rsid w:val="004B0C38"/>
    <w:rsid w:val="004D19E7"/>
    <w:rsid w:val="004E33CA"/>
    <w:rsid w:val="004E67C7"/>
    <w:rsid w:val="004F5F82"/>
    <w:rsid w:val="00501A90"/>
    <w:rsid w:val="0050685C"/>
    <w:rsid w:val="00522022"/>
    <w:rsid w:val="0052754B"/>
    <w:rsid w:val="0053787A"/>
    <w:rsid w:val="0054373A"/>
    <w:rsid w:val="0054568A"/>
    <w:rsid w:val="005501BC"/>
    <w:rsid w:val="00552C53"/>
    <w:rsid w:val="00561C22"/>
    <w:rsid w:val="00561ECE"/>
    <w:rsid w:val="005631E5"/>
    <w:rsid w:val="00573C07"/>
    <w:rsid w:val="00580E13"/>
    <w:rsid w:val="00581DA3"/>
    <w:rsid w:val="00593AB9"/>
    <w:rsid w:val="005A0CF3"/>
    <w:rsid w:val="005B772B"/>
    <w:rsid w:val="005C158C"/>
    <w:rsid w:val="005C667D"/>
    <w:rsid w:val="005D0C56"/>
    <w:rsid w:val="005D3A69"/>
    <w:rsid w:val="005D6B97"/>
    <w:rsid w:val="005E167C"/>
    <w:rsid w:val="005E3ACC"/>
    <w:rsid w:val="005E4CFB"/>
    <w:rsid w:val="005F2B03"/>
    <w:rsid w:val="00601D28"/>
    <w:rsid w:val="006132DA"/>
    <w:rsid w:val="0062042F"/>
    <w:rsid w:val="00621CAC"/>
    <w:rsid w:val="00630681"/>
    <w:rsid w:val="00641B12"/>
    <w:rsid w:val="006508CA"/>
    <w:rsid w:val="00695F97"/>
    <w:rsid w:val="006A2131"/>
    <w:rsid w:val="006A5F22"/>
    <w:rsid w:val="006B7C03"/>
    <w:rsid w:val="006D618B"/>
    <w:rsid w:val="006E071A"/>
    <w:rsid w:val="00702BDD"/>
    <w:rsid w:val="00705785"/>
    <w:rsid w:val="00707DA0"/>
    <w:rsid w:val="00714738"/>
    <w:rsid w:val="00717C8B"/>
    <w:rsid w:val="0072209F"/>
    <w:rsid w:val="0072411B"/>
    <w:rsid w:val="00725E04"/>
    <w:rsid w:val="00726C6E"/>
    <w:rsid w:val="00736F72"/>
    <w:rsid w:val="007432B0"/>
    <w:rsid w:val="0075671B"/>
    <w:rsid w:val="00774D31"/>
    <w:rsid w:val="00783A69"/>
    <w:rsid w:val="00787D43"/>
    <w:rsid w:val="007920AD"/>
    <w:rsid w:val="00792FB5"/>
    <w:rsid w:val="00795DF8"/>
    <w:rsid w:val="0079715E"/>
    <w:rsid w:val="007B558E"/>
    <w:rsid w:val="007C3B5C"/>
    <w:rsid w:val="007D2A71"/>
    <w:rsid w:val="007D5A4D"/>
    <w:rsid w:val="007D76A6"/>
    <w:rsid w:val="007D7FD5"/>
    <w:rsid w:val="007E480F"/>
    <w:rsid w:val="007E5CEE"/>
    <w:rsid w:val="007F1C6E"/>
    <w:rsid w:val="007F735D"/>
    <w:rsid w:val="0080009C"/>
    <w:rsid w:val="00806CDE"/>
    <w:rsid w:val="008132C7"/>
    <w:rsid w:val="00822223"/>
    <w:rsid w:val="00831972"/>
    <w:rsid w:val="00834044"/>
    <w:rsid w:val="0085281F"/>
    <w:rsid w:val="008571D9"/>
    <w:rsid w:val="00873834"/>
    <w:rsid w:val="0088772F"/>
    <w:rsid w:val="008A71EC"/>
    <w:rsid w:val="008C67A0"/>
    <w:rsid w:val="008E0568"/>
    <w:rsid w:val="008F17D8"/>
    <w:rsid w:val="008F6590"/>
    <w:rsid w:val="009008CF"/>
    <w:rsid w:val="00902A07"/>
    <w:rsid w:val="00906795"/>
    <w:rsid w:val="009571F6"/>
    <w:rsid w:val="00960795"/>
    <w:rsid w:val="00972645"/>
    <w:rsid w:val="00992857"/>
    <w:rsid w:val="009A66B3"/>
    <w:rsid w:val="009A6B45"/>
    <w:rsid w:val="009A700B"/>
    <w:rsid w:val="009B0E19"/>
    <w:rsid w:val="009C1C2E"/>
    <w:rsid w:val="009C37FA"/>
    <w:rsid w:val="009C5E93"/>
    <w:rsid w:val="009D1316"/>
    <w:rsid w:val="009E182C"/>
    <w:rsid w:val="009E414F"/>
    <w:rsid w:val="009E63A9"/>
    <w:rsid w:val="009F1093"/>
    <w:rsid w:val="00A1464C"/>
    <w:rsid w:val="00A14C06"/>
    <w:rsid w:val="00A36C72"/>
    <w:rsid w:val="00A579FA"/>
    <w:rsid w:val="00A635C9"/>
    <w:rsid w:val="00A738DA"/>
    <w:rsid w:val="00A759FC"/>
    <w:rsid w:val="00AA38C5"/>
    <w:rsid w:val="00AA5D36"/>
    <w:rsid w:val="00AD5E3C"/>
    <w:rsid w:val="00AE39C2"/>
    <w:rsid w:val="00AF01EC"/>
    <w:rsid w:val="00AF34E5"/>
    <w:rsid w:val="00AF5AD0"/>
    <w:rsid w:val="00AF6797"/>
    <w:rsid w:val="00B23871"/>
    <w:rsid w:val="00B2722C"/>
    <w:rsid w:val="00B3583A"/>
    <w:rsid w:val="00B37F80"/>
    <w:rsid w:val="00B41528"/>
    <w:rsid w:val="00B44E62"/>
    <w:rsid w:val="00B51469"/>
    <w:rsid w:val="00B64389"/>
    <w:rsid w:val="00B67242"/>
    <w:rsid w:val="00B7360F"/>
    <w:rsid w:val="00B761D2"/>
    <w:rsid w:val="00B7695D"/>
    <w:rsid w:val="00B76D22"/>
    <w:rsid w:val="00B80C7D"/>
    <w:rsid w:val="00B8153D"/>
    <w:rsid w:val="00B8160A"/>
    <w:rsid w:val="00B9093C"/>
    <w:rsid w:val="00BA57A0"/>
    <w:rsid w:val="00BB368A"/>
    <w:rsid w:val="00BC1653"/>
    <w:rsid w:val="00C07B25"/>
    <w:rsid w:val="00C1233F"/>
    <w:rsid w:val="00C20B6E"/>
    <w:rsid w:val="00C4000C"/>
    <w:rsid w:val="00C411CB"/>
    <w:rsid w:val="00C436D8"/>
    <w:rsid w:val="00C61147"/>
    <w:rsid w:val="00C62D6E"/>
    <w:rsid w:val="00C74E2B"/>
    <w:rsid w:val="00C75C5E"/>
    <w:rsid w:val="00CC19D7"/>
    <w:rsid w:val="00CF4771"/>
    <w:rsid w:val="00CF6232"/>
    <w:rsid w:val="00D013E4"/>
    <w:rsid w:val="00D049F6"/>
    <w:rsid w:val="00D13075"/>
    <w:rsid w:val="00D40950"/>
    <w:rsid w:val="00D47BE5"/>
    <w:rsid w:val="00D51294"/>
    <w:rsid w:val="00D56EC8"/>
    <w:rsid w:val="00D64586"/>
    <w:rsid w:val="00D674BE"/>
    <w:rsid w:val="00D7340B"/>
    <w:rsid w:val="00DA44D0"/>
    <w:rsid w:val="00DA4956"/>
    <w:rsid w:val="00DA4E11"/>
    <w:rsid w:val="00DA7E67"/>
    <w:rsid w:val="00DD36F6"/>
    <w:rsid w:val="00DD4865"/>
    <w:rsid w:val="00DE31F7"/>
    <w:rsid w:val="00E05484"/>
    <w:rsid w:val="00E10EBE"/>
    <w:rsid w:val="00E24564"/>
    <w:rsid w:val="00E26AAC"/>
    <w:rsid w:val="00E30E94"/>
    <w:rsid w:val="00E31289"/>
    <w:rsid w:val="00E3711F"/>
    <w:rsid w:val="00E507AA"/>
    <w:rsid w:val="00E539A3"/>
    <w:rsid w:val="00E5560A"/>
    <w:rsid w:val="00E6169F"/>
    <w:rsid w:val="00E63688"/>
    <w:rsid w:val="00E7611B"/>
    <w:rsid w:val="00E90423"/>
    <w:rsid w:val="00E907FB"/>
    <w:rsid w:val="00E954D9"/>
    <w:rsid w:val="00EB1772"/>
    <w:rsid w:val="00EB3DDE"/>
    <w:rsid w:val="00EB5673"/>
    <w:rsid w:val="00EB7445"/>
    <w:rsid w:val="00EC4916"/>
    <w:rsid w:val="00EC6559"/>
    <w:rsid w:val="00EC6568"/>
    <w:rsid w:val="00ED686F"/>
    <w:rsid w:val="00EE7582"/>
    <w:rsid w:val="00EF41CE"/>
    <w:rsid w:val="00F4216C"/>
    <w:rsid w:val="00F56058"/>
    <w:rsid w:val="00F57612"/>
    <w:rsid w:val="00F629B8"/>
    <w:rsid w:val="00F702B1"/>
    <w:rsid w:val="00F87348"/>
    <w:rsid w:val="00F97308"/>
    <w:rsid w:val="00FA72BB"/>
    <w:rsid w:val="00FB291E"/>
    <w:rsid w:val="00FD2521"/>
    <w:rsid w:val="00FD4826"/>
    <w:rsid w:val="00FD60FA"/>
    <w:rsid w:val="00FE47B7"/>
    <w:rsid w:val="00FE71FB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66891-0BB6-43A3-9E10-92F11CDF3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Ngan Phallen</cp:lastModifiedBy>
  <cp:revision>133</cp:revision>
  <cp:lastPrinted>2017-08-23T01:28:00Z</cp:lastPrinted>
  <dcterms:created xsi:type="dcterms:W3CDTF">2015-07-10T03:49:00Z</dcterms:created>
  <dcterms:modified xsi:type="dcterms:W3CDTF">2017-08-23T01:28:00Z</dcterms:modified>
</cp:coreProperties>
</file>