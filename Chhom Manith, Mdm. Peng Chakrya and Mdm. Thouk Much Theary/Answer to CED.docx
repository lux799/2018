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C15" w:rsidRDefault="00357C15" w:rsidP="00357C15">
      <w:r>
        <w:t>Dear all,</w:t>
      </w:r>
    </w:p>
    <w:p w:rsidR="00357C15" w:rsidRDefault="00357C15" w:rsidP="00357C15"/>
    <w:p w:rsidR="00357C15" w:rsidRDefault="00357C15" w:rsidP="00357C15">
      <w:r>
        <w:t>Please attend to below queries for your action</w:t>
      </w:r>
    </w:p>
    <w:p w:rsidR="00357C15" w:rsidRDefault="00357C15" w:rsidP="00357C15"/>
    <w:p w:rsidR="00357C15" w:rsidRDefault="00357C15" w:rsidP="00357C15">
      <w:pPr>
        <w:rPr>
          <w:rFonts w:ascii="Times New Roman" w:hAnsi="Times New Roman"/>
          <w:sz w:val="24"/>
          <w:szCs w:val="24"/>
        </w:rPr>
      </w:pPr>
      <w:r>
        <w:rPr>
          <w:rFonts w:ascii="Verdana" w:hAnsi="Verdana"/>
          <w:b/>
          <w:bCs/>
          <w:sz w:val="20"/>
          <w:szCs w:val="20"/>
        </w:rPr>
        <w:t>1. Deviation</w:t>
      </w:r>
    </w:p>
    <w:p w:rsidR="00357C15" w:rsidRDefault="00357C15" w:rsidP="00357C15">
      <w:r>
        <w:rPr>
          <w:rFonts w:ascii="Verdana" w:hAnsi="Verdana"/>
          <w:sz w:val="20"/>
          <w:szCs w:val="20"/>
        </w:rPr>
        <w:t xml:space="preserve">- </w:t>
      </w:r>
      <w:r>
        <w:t xml:space="preserve">To seek deviation of age as Mdm. </w:t>
      </w:r>
      <w:proofErr w:type="spellStart"/>
      <w:r>
        <w:t>Thouk</w:t>
      </w:r>
      <w:proofErr w:type="spellEnd"/>
      <w:r>
        <w:t xml:space="preserve"> Much </w:t>
      </w:r>
      <w:proofErr w:type="spellStart"/>
      <w:r>
        <w:t>Theary</w:t>
      </w:r>
      <w:proofErr w:type="spellEnd"/>
      <w:r>
        <w:t xml:space="preserve"> will be above 60 years old upon maturity of the loan. </w:t>
      </w:r>
    </w:p>
    <w:p w:rsidR="00357C15" w:rsidRDefault="00357C15" w:rsidP="00357C15">
      <w:pPr>
        <w:rPr>
          <w:rFonts w:ascii="Times New Roman" w:hAnsi="Times New Roman"/>
          <w:b/>
          <w:bCs/>
          <w:color w:val="0070C0"/>
          <w:sz w:val="24"/>
          <w:szCs w:val="24"/>
        </w:rPr>
      </w:pPr>
      <w:r>
        <w:rPr>
          <w:rFonts w:ascii="Times New Roman" w:hAnsi="Times New Roman"/>
          <w:sz w:val="24"/>
          <w:szCs w:val="24"/>
        </w:rPr>
        <w:t> </w:t>
      </w:r>
      <w:r>
        <w:rPr>
          <w:rFonts w:ascii="Times New Roman" w:hAnsi="Times New Roman"/>
          <w:b/>
          <w:bCs/>
          <w:color w:val="0070C0"/>
          <w:sz w:val="24"/>
          <w:szCs w:val="24"/>
        </w:rPr>
        <w:t>Ok</w:t>
      </w:r>
      <w:del w:id="0" w:author="Roeurn Sarak" w:date="2016-09-07T08:51:00Z">
        <w:r w:rsidDel="00726AC6">
          <w:rPr>
            <w:rFonts w:ascii="Times New Roman" w:hAnsi="Times New Roman"/>
            <w:b/>
            <w:bCs/>
            <w:color w:val="0070C0"/>
            <w:sz w:val="24"/>
            <w:szCs w:val="24"/>
          </w:rPr>
          <w:delText>,  will</w:delText>
        </w:r>
      </w:del>
      <w:ins w:id="1" w:author="Roeurn Sarak" w:date="2016-09-07T08:51:00Z">
        <w:r w:rsidR="00726AC6">
          <w:rPr>
            <w:rFonts w:ascii="Times New Roman" w:hAnsi="Times New Roman"/>
            <w:b/>
            <w:bCs/>
            <w:color w:val="0070C0"/>
            <w:sz w:val="24"/>
            <w:szCs w:val="24"/>
          </w:rPr>
          <w:t>, will</w:t>
        </w:r>
      </w:ins>
      <w:r>
        <w:rPr>
          <w:rFonts w:ascii="Times New Roman" w:hAnsi="Times New Roman"/>
          <w:b/>
          <w:bCs/>
          <w:color w:val="0070C0"/>
          <w:sz w:val="24"/>
          <w:szCs w:val="24"/>
        </w:rPr>
        <w:t xml:space="preserve"> be amended into the CA</w:t>
      </w:r>
    </w:p>
    <w:p w:rsidR="00357C15" w:rsidRDefault="00357C15" w:rsidP="00357C15">
      <w:pPr>
        <w:rPr>
          <w:rFonts w:ascii="Times New Roman" w:hAnsi="Times New Roman"/>
          <w:sz w:val="24"/>
          <w:szCs w:val="24"/>
        </w:rPr>
      </w:pPr>
    </w:p>
    <w:p w:rsidR="00357C15" w:rsidRDefault="00357C15" w:rsidP="00357C15">
      <w:pPr>
        <w:rPr>
          <w:rFonts w:ascii="Times New Roman" w:hAnsi="Times New Roman"/>
          <w:sz w:val="24"/>
          <w:szCs w:val="24"/>
        </w:rPr>
      </w:pPr>
      <w:r>
        <w:rPr>
          <w:rFonts w:ascii="Verdana" w:hAnsi="Verdana"/>
          <w:b/>
          <w:bCs/>
          <w:sz w:val="20"/>
          <w:szCs w:val="20"/>
        </w:rPr>
        <w:t>2. Additional document to be obtained (with reason)</w:t>
      </w:r>
    </w:p>
    <w:p w:rsidR="00357C15" w:rsidRDefault="00357C15" w:rsidP="00357C15">
      <w:r>
        <w:rPr>
          <w:rFonts w:ascii="Verdana" w:hAnsi="Verdana"/>
          <w:sz w:val="20"/>
          <w:szCs w:val="20"/>
        </w:rPr>
        <w:t>-</w:t>
      </w:r>
      <w:r>
        <w:t>please obtains the receipt of third payment amount USD4</w:t>
      </w:r>
      <w:proofErr w:type="gramStart"/>
      <w:r>
        <w:t>,899</w:t>
      </w:r>
      <w:proofErr w:type="gramEnd"/>
      <w:r>
        <w:t xml:space="preserve"> @05/07/2016 and 05/08/2016.</w:t>
      </w:r>
    </w:p>
    <w:p w:rsidR="00357C15" w:rsidRDefault="00357C15" w:rsidP="00357C15"/>
    <w:p w:rsidR="00357C15" w:rsidRDefault="00357C15" w:rsidP="00357C15">
      <w:pPr>
        <w:rPr>
          <w:rFonts w:ascii="Times New Roman" w:hAnsi="Times New Roman"/>
          <w:b/>
          <w:bCs/>
          <w:color w:val="0070C0"/>
          <w:sz w:val="24"/>
          <w:szCs w:val="24"/>
        </w:rPr>
      </w:pPr>
      <w:r>
        <w:rPr>
          <w:rFonts w:ascii="Times New Roman" w:hAnsi="Times New Roman"/>
          <w:b/>
          <w:bCs/>
          <w:color w:val="0070C0"/>
          <w:sz w:val="24"/>
          <w:szCs w:val="24"/>
        </w:rPr>
        <w:t xml:space="preserve">Ok, </w:t>
      </w:r>
      <w:del w:id="2" w:author="Roeurn Sarak" w:date="2016-09-07T08:51:00Z">
        <w:r w:rsidDel="00726AC6">
          <w:rPr>
            <w:rFonts w:ascii="Times New Roman" w:hAnsi="Times New Roman"/>
            <w:b/>
            <w:bCs/>
            <w:color w:val="0070C0"/>
            <w:sz w:val="24"/>
            <w:szCs w:val="24"/>
          </w:rPr>
          <w:delText>As</w:delText>
        </w:r>
      </w:del>
      <w:ins w:id="3" w:author="Roeurn Sarak" w:date="2016-09-07T08:51:00Z">
        <w:r w:rsidR="00726AC6">
          <w:rPr>
            <w:rFonts w:ascii="Times New Roman" w:hAnsi="Times New Roman"/>
            <w:b/>
            <w:bCs/>
            <w:color w:val="0070C0"/>
            <w:sz w:val="24"/>
            <w:szCs w:val="24"/>
          </w:rPr>
          <w:t>as</w:t>
        </w:r>
      </w:ins>
      <w:r>
        <w:rPr>
          <w:rFonts w:ascii="Times New Roman" w:hAnsi="Times New Roman"/>
          <w:b/>
          <w:bCs/>
          <w:color w:val="0070C0"/>
          <w:sz w:val="24"/>
          <w:szCs w:val="24"/>
        </w:rPr>
        <w:t xml:space="preserve"> per file attached.</w:t>
      </w:r>
    </w:p>
    <w:p w:rsidR="00357C15" w:rsidRDefault="00357C15" w:rsidP="00357C15"/>
    <w:p w:rsidR="00357C15" w:rsidRDefault="00357C15" w:rsidP="00357C15">
      <w:r>
        <w:t xml:space="preserve">-please insert the conduct of OD a/c from UCB at least 6 months as noted there has one month arrears. </w:t>
      </w:r>
    </w:p>
    <w:p w:rsidR="00357C15" w:rsidRDefault="00357C15" w:rsidP="00357C15">
      <w:pPr>
        <w:rPr>
          <w:color w:val="1F497D"/>
        </w:rPr>
      </w:pPr>
    </w:p>
    <w:p w:rsidR="00357C15" w:rsidRDefault="00357C15" w:rsidP="00357C15">
      <w:pPr>
        <w:rPr>
          <w:ins w:id="4" w:author="Roeurn Sarak" w:date="2016-09-07T09:09:00Z"/>
          <w:rFonts w:ascii="Times New Roman" w:hAnsi="Times New Roman"/>
          <w:b/>
          <w:bCs/>
          <w:color w:val="0070C0"/>
          <w:sz w:val="24"/>
          <w:szCs w:val="24"/>
        </w:rPr>
      </w:pPr>
      <w:r>
        <w:rPr>
          <w:rFonts w:ascii="Times New Roman" w:hAnsi="Times New Roman"/>
          <w:b/>
          <w:bCs/>
          <w:color w:val="0070C0"/>
          <w:sz w:val="24"/>
          <w:szCs w:val="24"/>
        </w:rPr>
        <w:t xml:space="preserve">The saving passbook is attachment. They use TL is not OD </w:t>
      </w:r>
      <w:del w:id="5" w:author="Roeurn Sarak" w:date="2016-09-07T08:51:00Z">
        <w:r w:rsidDel="00726AC6">
          <w:rPr>
            <w:rFonts w:ascii="Times New Roman" w:hAnsi="Times New Roman"/>
            <w:b/>
            <w:bCs/>
            <w:color w:val="0070C0"/>
            <w:sz w:val="24"/>
            <w:szCs w:val="24"/>
          </w:rPr>
          <w:delText>( Loan</w:delText>
        </w:r>
      </w:del>
      <w:ins w:id="6" w:author="Roeurn Sarak" w:date="2016-09-07T08:51:00Z">
        <w:r w:rsidR="00726AC6">
          <w:rPr>
            <w:rFonts w:ascii="Times New Roman" w:hAnsi="Times New Roman"/>
            <w:b/>
            <w:bCs/>
            <w:color w:val="0070C0"/>
            <w:sz w:val="24"/>
            <w:szCs w:val="24"/>
          </w:rPr>
          <w:t>(Loan</w:t>
        </w:r>
      </w:ins>
      <w:r>
        <w:rPr>
          <w:rFonts w:ascii="Times New Roman" w:hAnsi="Times New Roman"/>
          <w:b/>
          <w:bCs/>
          <w:color w:val="0070C0"/>
          <w:sz w:val="24"/>
          <w:szCs w:val="24"/>
        </w:rPr>
        <w:t xml:space="preserve"> agreement and passbook is attached)</w:t>
      </w:r>
    </w:p>
    <w:p w:rsidR="00E30A27" w:rsidRDefault="00E30A27" w:rsidP="00357C15">
      <w:pPr>
        <w:rPr>
          <w:ins w:id="7" w:author="Roeurn Sarak" w:date="2016-09-07T09:09:00Z"/>
          <w:rFonts w:ascii="Times New Roman" w:hAnsi="Times New Roman"/>
          <w:b/>
          <w:bCs/>
          <w:color w:val="0070C0"/>
          <w:sz w:val="24"/>
          <w:szCs w:val="24"/>
        </w:rPr>
      </w:pPr>
    </w:p>
    <w:p w:rsidR="00E30A27" w:rsidRDefault="007C0F9D" w:rsidP="00357C15">
      <w:pPr>
        <w:rPr>
          <w:rFonts w:ascii="Times New Roman" w:hAnsi="Times New Roman"/>
          <w:b/>
          <w:bCs/>
          <w:color w:val="0070C0"/>
          <w:sz w:val="24"/>
          <w:szCs w:val="24"/>
        </w:rPr>
      </w:pPr>
      <w:ins w:id="8" w:author="Roeurn Sarak" w:date="2016-09-07T09:09:00Z">
        <w:r>
          <w:rPr>
            <w:rFonts w:ascii="Times New Roman" w:hAnsi="Times New Roman"/>
            <w:b/>
            <w:bCs/>
            <w:color w:val="0070C0"/>
            <w:sz w:val="24"/>
            <w:szCs w:val="24"/>
          </w:rPr>
          <w:t>As per passbook</w:t>
        </w:r>
      </w:ins>
      <w:ins w:id="9" w:author="Roeurn Sarak" w:date="2016-09-07T09:30:00Z">
        <w:r>
          <w:rPr>
            <w:rFonts w:ascii="Times New Roman" w:hAnsi="Times New Roman"/>
            <w:b/>
            <w:bCs/>
            <w:color w:val="0070C0"/>
            <w:sz w:val="24"/>
            <w:szCs w:val="24"/>
          </w:rPr>
          <w:t xml:space="preserve"> </w:t>
        </w:r>
      </w:ins>
      <w:ins w:id="10" w:author="Roeurn Sarak" w:date="2016-09-07T09:26:00Z">
        <w:r>
          <w:rPr>
            <w:rFonts w:ascii="Times New Roman" w:hAnsi="Times New Roman"/>
            <w:b/>
            <w:bCs/>
            <w:color w:val="0070C0"/>
            <w:sz w:val="24"/>
            <w:szCs w:val="24"/>
          </w:rPr>
          <w:t>for</w:t>
        </w:r>
      </w:ins>
      <w:ins w:id="11" w:author="Roeurn Sarak" w:date="2016-09-07T09:09:00Z">
        <w:r w:rsidR="00E30A27">
          <w:rPr>
            <w:rFonts w:ascii="Times New Roman" w:hAnsi="Times New Roman"/>
            <w:b/>
            <w:bCs/>
            <w:color w:val="0070C0"/>
            <w:sz w:val="24"/>
            <w:szCs w:val="24"/>
          </w:rPr>
          <w:t xml:space="preserve"> </w:t>
        </w:r>
      </w:ins>
      <w:ins w:id="12" w:author="Roeurn Sarak" w:date="2016-09-07T09:11:00Z">
        <w:r w:rsidR="007353C8">
          <w:rPr>
            <w:rFonts w:ascii="Times New Roman" w:hAnsi="Times New Roman"/>
            <w:b/>
            <w:bCs/>
            <w:color w:val="0070C0"/>
            <w:sz w:val="24"/>
            <w:szCs w:val="24"/>
          </w:rPr>
          <w:t xml:space="preserve">the </w:t>
        </w:r>
      </w:ins>
      <w:ins w:id="13" w:author="Roeurn Sarak" w:date="2016-09-07T09:09:00Z">
        <w:r w:rsidR="00E30A27">
          <w:rPr>
            <w:rFonts w:ascii="Times New Roman" w:hAnsi="Times New Roman"/>
            <w:b/>
            <w:bCs/>
            <w:color w:val="0070C0"/>
            <w:sz w:val="24"/>
            <w:szCs w:val="24"/>
          </w:rPr>
          <w:t>p</w:t>
        </w:r>
      </w:ins>
      <w:ins w:id="14" w:author="Roeurn Sarak" w:date="2016-09-07T09:10:00Z">
        <w:r w:rsidR="00E30A27">
          <w:rPr>
            <w:rFonts w:ascii="Times New Roman" w:hAnsi="Times New Roman"/>
            <w:b/>
            <w:bCs/>
            <w:color w:val="0070C0"/>
            <w:sz w:val="24"/>
            <w:szCs w:val="24"/>
          </w:rPr>
          <w:t xml:space="preserve">eriod from September 2015 to </w:t>
        </w:r>
        <w:r w:rsidR="007353C8">
          <w:rPr>
            <w:rFonts w:ascii="Times New Roman" w:hAnsi="Times New Roman"/>
            <w:b/>
            <w:bCs/>
            <w:color w:val="0070C0"/>
            <w:sz w:val="24"/>
            <w:szCs w:val="24"/>
          </w:rPr>
          <w:t>August 2015</w:t>
        </w:r>
      </w:ins>
      <w:ins w:id="15" w:author="Roeurn Sarak" w:date="2016-09-07T09:26:00Z">
        <w:r>
          <w:rPr>
            <w:rFonts w:ascii="Times New Roman" w:hAnsi="Times New Roman"/>
            <w:b/>
            <w:bCs/>
            <w:color w:val="0070C0"/>
            <w:sz w:val="24"/>
            <w:szCs w:val="24"/>
          </w:rPr>
          <w:t>, the repayment</w:t>
        </w:r>
      </w:ins>
      <w:ins w:id="16" w:author="Roeurn Sarak" w:date="2016-09-07T09:31:00Z">
        <w:r w:rsidR="00527457">
          <w:rPr>
            <w:rFonts w:ascii="Times New Roman" w:hAnsi="Times New Roman"/>
            <w:b/>
            <w:bCs/>
            <w:color w:val="0070C0"/>
            <w:sz w:val="24"/>
            <w:szCs w:val="24"/>
          </w:rPr>
          <w:t xml:space="preserve"> is pro</w:t>
        </w:r>
      </w:ins>
      <w:ins w:id="17" w:author="Roeurn Sarak" w:date="2016-09-07T09:32:00Z">
        <w:r w:rsidR="00527457">
          <w:rPr>
            <w:rFonts w:ascii="Times New Roman" w:hAnsi="Times New Roman"/>
            <w:b/>
            <w:bCs/>
            <w:color w:val="0070C0"/>
            <w:sz w:val="24"/>
            <w:szCs w:val="24"/>
          </w:rPr>
          <w:t xml:space="preserve">mpt up to date and the borrower has late payment for a few days </w:t>
        </w:r>
      </w:ins>
      <w:ins w:id="18" w:author="Roeurn Sarak" w:date="2016-09-07T09:33:00Z">
        <w:r w:rsidR="00527457">
          <w:rPr>
            <w:rFonts w:ascii="Times New Roman" w:hAnsi="Times New Roman"/>
            <w:b/>
            <w:bCs/>
            <w:color w:val="0070C0"/>
            <w:sz w:val="24"/>
            <w:szCs w:val="24"/>
          </w:rPr>
          <w:t xml:space="preserve">in August 2016. Because Mdm. </w:t>
        </w:r>
        <w:proofErr w:type="spellStart"/>
        <w:r w:rsidR="00527457">
          <w:rPr>
            <w:rFonts w:ascii="Times New Roman" w:hAnsi="Times New Roman"/>
            <w:b/>
            <w:bCs/>
            <w:color w:val="0070C0"/>
            <w:sz w:val="24"/>
            <w:szCs w:val="24"/>
          </w:rPr>
          <w:t>Thouk</w:t>
        </w:r>
        <w:proofErr w:type="spellEnd"/>
        <w:r w:rsidR="00527457">
          <w:rPr>
            <w:rFonts w:ascii="Times New Roman" w:hAnsi="Times New Roman"/>
            <w:b/>
            <w:bCs/>
            <w:color w:val="0070C0"/>
            <w:sz w:val="24"/>
            <w:szCs w:val="24"/>
          </w:rPr>
          <w:t xml:space="preserve"> </w:t>
        </w:r>
      </w:ins>
      <w:ins w:id="19" w:author="Roeurn Sarak" w:date="2016-09-07T09:34:00Z">
        <w:r w:rsidR="00527457">
          <w:rPr>
            <w:rFonts w:ascii="Times New Roman" w:hAnsi="Times New Roman"/>
            <w:b/>
            <w:bCs/>
            <w:color w:val="0070C0"/>
            <w:sz w:val="24"/>
            <w:szCs w:val="24"/>
          </w:rPr>
          <w:t xml:space="preserve">is busy </w:t>
        </w:r>
      </w:ins>
      <w:ins w:id="20" w:author="Roeurn Sarak" w:date="2016-09-07T09:37:00Z">
        <w:r w:rsidR="00527457">
          <w:rPr>
            <w:rFonts w:ascii="Times New Roman" w:hAnsi="Times New Roman"/>
            <w:b/>
            <w:bCs/>
            <w:color w:val="0070C0"/>
            <w:sz w:val="24"/>
            <w:szCs w:val="24"/>
          </w:rPr>
          <w:t xml:space="preserve">go to </w:t>
        </w:r>
      </w:ins>
      <w:ins w:id="21" w:author="Roeurn Sarak" w:date="2016-09-07T09:34:00Z">
        <w:r w:rsidR="00527457">
          <w:rPr>
            <w:rFonts w:ascii="Times New Roman" w:hAnsi="Times New Roman"/>
            <w:b/>
            <w:bCs/>
            <w:color w:val="0070C0"/>
            <w:sz w:val="24"/>
            <w:szCs w:val="24"/>
          </w:rPr>
          <w:t>the province</w:t>
        </w:r>
      </w:ins>
      <w:ins w:id="22" w:author="Roeurn Sarak" w:date="2016-09-07T09:37:00Z">
        <w:r w:rsidR="00527457">
          <w:rPr>
            <w:rFonts w:ascii="Times New Roman" w:hAnsi="Times New Roman"/>
            <w:b/>
            <w:bCs/>
            <w:color w:val="0070C0"/>
            <w:sz w:val="24"/>
            <w:szCs w:val="24"/>
          </w:rPr>
          <w:t>.</w:t>
        </w:r>
      </w:ins>
      <w:ins w:id="23" w:author="Roeurn Sarak" w:date="2016-09-07T09:34:00Z">
        <w:r w:rsidR="00527457">
          <w:rPr>
            <w:rFonts w:ascii="Times New Roman" w:hAnsi="Times New Roman"/>
            <w:b/>
            <w:bCs/>
            <w:color w:val="0070C0"/>
            <w:sz w:val="24"/>
            <w:szCs w:val="24"/>
          </w:rPr>
          <w:t xml:space="preserve"> </w:t>
        </w:r>
      </w:ins>
      <w:ins w:id="24" w:author="Roeurn Sarak" w:date="2016-09-07T09:32:00Z">
        <w:r w:rsidR="00527457">
          <w:rPr>
            <w:rFonts w:ascii="Times New Roman" w:hAnsi="Times New Roman"/>
            <w:b/>
            <w:bCs/>
            <w:color w:val="0070C0"/>
            <w:sz w:val="24"/>
            <w:szCs w:val="24"/>
          </w:rPr>
          <w:t xml:space="preserve"> </w:t>
        </w:r>
      </w:ins>
      <w:ins w:id="25" w:author="Roeurn Sarak" w:date="2016-09-07T09:26:00Z">
        <w:r>
          <w:rPr>
            <w:rFonts w:ascii="Times New Roman" w:hAnsi="Times New Roman"/>
            <w:b/>
            <w:bCs/>
            <w:color w:val="0070C0"/>
            <w:sz w:val="24"/>
            <w:szCs w:val="24"/>
          </w:rPr>
          <w:t xml:space="preserve"> </w:t>
        </w:r>
      </w:ins>
      <w:bookmarkStart w:id="26" w:name="_GoBack"/>
      <w:bookmarkEnd w:id="26"/>
    </w:p>
    <w:p w:rsidR="00357C15" w:rsidDel="00527457" w:rsidRDefault="00357C15" w:rsidP="00357C15">
      <w:pPr>
        <w:rPr>
          <w:del w:id="27" w:author="Roeurn Sarak" w:date="2016-09-07T09:37:00Z"/>
          <w:rFonts w:ascii="Times New Roman" w:hAnsi="Times New Roman"/>
          <w:b/>
          <w:bCs/>
          <w:color w:val="0070C0"/>
          <w:sz w:val="24"/>
          <w:szCs w:val="24"/>
        </w:rPr>
      </w:pPr>
      <w:del w:id="28" w:author="Roeurn Sarak" w:date="2016-09-07T09:37:00Z">
        <w:r w:rsidRPr="00357C15" w:rsidDel="00527457">
          <w:rPr>
            <w:rFonts w:ascii="Times New Roman" w:hAnsi="Times New Roman"/>
            <w:b/>
            <w:bCs/>
            <w:color w:val="0070C0"/>
            <w:sz w:val="24"/>
            <w:szCs w:val="24"/>
            <w:highlight w:val="yellow"/>
          </w:rPr>
          <w:delText>To comment if repayment is prompt? How many day late? To give justification of the late payment.</w:delText>
        </w:r>
      </w:del>
    </w:p>
    <w:p w:rsidR="00357C15" w:rsidRDefault="00357C15" w:rsidP="00357C15">
      <w:pPr>
        <w:rPr>
          <w:rFonts w:ascii="Times New Roman" w:hAnsi="Times New Roman"/>
          <w:b/>
          <w:bCs/>
          <w:color w:val="0070C0"/>
          <w:sz w:val="24"/>
          <w:szCs w:val="24"/>
        </w:rPr>
      </w:pPr>
    </w:p>
    <w:p w:rsidR="00357C15" w:rsidRDefault="00357C15" w:rsidP="00357C15">
      <w:r>
        <w:t>- Please furnish TD for the rental property</w:t>
      </w:r>
    </w:p>
    <w:p w:rsidR="00764424" w:rsidRDefault="00357C15" w:rsidP="00357C15">
      <w:pPr>
        <w:rPr>
          <w:ins w:id="29" w:author="Roeurn Sarak" w:date="2016-09-07T09:23:00Z"/>
          <w:rFonts w:ascii="Times New Roman" w:hAnsi="Times New Roman"/>
          <w:b/>
          <w:bCs/>
          <w:color w:val="0070C0"/>
          <w:sz w:val="24"/>
          <w:szCs w:val="24"/>
        </w:rPr>
      </w:pPr>
      <w:r>
        <w:rPr>
          <w:rFonts w:ascii="Times New Roman" w:hAnsi="Times New Roman"/>
          <w:sz w:val="24"/>
          <w:szCs w:val="24"/>
        </w:rPr>
        <w:t> </w:t>
      </w:r>
      <w:proofErr w:type="spellStart"/>
      <w:del w:id="30" w:author="Raksmey Srean" w:date="2016-09-07T08:24:00Z">
        <w:r w:rsidDel="00812700">
          <w:rPr>
            <w:rFonts w:ascii="Times New Roman" w:hAnsi="Times New Roman"/>
            <w:b/>
            <w:bCs/>
            <w:color w:val="0070C0"/>
            <w:sz w:val="24"/>
            <w:szCs w:val="24"/>
          </w:rPr>
          <w:delText>The borrowers</w:delText>
        </w:r>
      </w:del>
      <w:ins w:id="31" w:author="Raksmey Srean" w:date="2016-09-07T08:24:00Z">
        <w:r w:rsidR="00812700">
          <w:rPr>
            <w:rFonts w:ascii="Times New Roman" w:hAnsi="Times New Roman"/>
            <w:b/>
            <w:bCs/>
            <w:color w:val="0070C0"/>
            <w:sz w:val="24"/>
            <w:szCs w:val="24"/>
          </w:rPr>
          <w:t>Mdm</w:t>
        </w:r>
        <w:proofErr w:type="spellEnd"/>
        <w:r w:rsidR="00812700">
          <w:rPr>
            <w:rFonts w:ascii="Times New Roman" w:hAnsi="Times New Roman"/>
            <w:b/>
            <w:bCs/>
            <w:color w:val="0070C0"/>
            <w:sz w:val="24"/>
            <w:szCs w:val="24"/>
          </w:rPr>
          <w:t xml:space="preserve"> </w:t>
        </w:r>
        <w:proofErr w:type="spellStart"/>
        <w:r w:rsidR="00812700">
          <w:rPr>
            <w:rFonts w:ascii="Times New Roman" w:hAnsi="Times New Roman"/>
            <w:b/>
            <w:bCs/>
            <w:color w:val="0070C0"/>
            <w:sz w:val="24"/>
            <w:szCs w:val="24"/>
          </w:rPr>
          <w:t>Thouk</w:t>
        </w:r>
        <w:proofErr w:type="spellEnd"/>
        <w:r w:rsidR="00812700">
          <w:rPr>
            <w:rFonts w:ascii="Times New Roman" w:hAnsi="Times New Roman"/>
            <w:b/>
            <w:bCs/>
            <w:color w:val="0070C0"/>
            <w:sz w:val="24"/>
            <w:szCs w:val="24"/>
          </w:rPr>
          <w:t xml:space="preserve"> </w:t>
        </w:r>
        <w:del w:id="32" w:author="Roeurn Sarak" w:date="2016-09-07T08:51:00Z">
          <w:r w:rsidR="00812700" w:rsidDel="00726AC6">
            <w:rPr>
              <w:rFonts w:ascii="Times New Roman" w:hAnsi="Times New Roman"/>
              <w:b/>
              <w:bCs/>
              <w:color w:val="0070C0"/>
              <w:sz w:val="24"/>
              <w:szCs w:val="24"/>
            </w:rPr>
            <w:delText xml:space="preserve">can </w:delText>
          </w:r>
        </w:del>
      </w:ins>
      <w:del w:id="33" w:author="Roeurn Sarak" w:date="2016-09-07T08:51:00Z">
        <w:r w:rsidDel="00726AC6">
          <w:rPr>
            <w:rFonts w:ascii="Times New Roman" w:hAnsi="Times New Roman"/>
            <w:b/>
            <w:bCs/>
            <w:color w:val="0070C0"/>
            <w:sz w:val="24"/>
            <w:szCs w:val="24"/>
          </w:rPr>
          <w:delText xml:space="preserve"> are not</w:delText>
        </w:r>
      </w:del>
      <w:ins w:id="34" w:author="Roeurn Sarak" w:date="2016-09-07T08:51:00Z">
        <w:r w:rsidR="00726AC6">
          <w:rPr>
            <w:rFonts w:ascii="Times New Roman" w:hAnsi="Times New Roman"/>
            <w:b/>
            <w:bCs/>
            <w:color w:val="0070C0"/>
            <w:sz w:val="24"/>
            <w:szCs w:val="24"/>
          </w:rPr>
          <w:t>cannot</w:t>
        </w:r>
      </w:ins>
      <w:r>
        <w:rPr>
          <w:rFonts w:ascii="Times New Roman" w:hAnsi="Times New Roman"/>
          <w:b/>
          <w:bCs/>
          <w:color w:val="0070C0"/>
          <w:sz w:val="24"/>
          <w:szCs w:val="24"/>
        </w:rPr>
        <w:t xml:space="preserve"> provide to us</w:t>
      </w:r>
      <w:ins w:id="35" w:author="Raksmey Srean" w:date="2016-09-07T08:25:00Z">
        <w:r w:rsidR="00812700">
          <w:rPr>
            <w:rFonts w:ascii="Times New Roman" w:hAnsi="Times New Roman"/>
            <w:b/>
            <w:bCs/>
            <w:color w:val="0070C0"/>
            <w:sz w:val="24"/>
            <w:szCs w:val="24"/>
          </w:rPr>
          <w:t xml:space="preserve"> due to the property has no T</w:t>
        </w:r>
      </w:ins>
      <w:ins w:id="36" w:author="Raksmey Srean" w:date="2016-09-07T08:26:00Z">
        <w:r w:rsidR="006235C3">
          <w:rPr>
            <w:rFonts w:ascii="Times New Roman" w:hAnsi="Times New Roman"/>
            <w:b/>
            <w:bCs/>
            <w:color w:val="0070C0"/>
            <w:sz w:val="24"/>
            <w:szCs w:val="24"/>
          </w:rPr>
          <w:t>D</w:t>
        </w:r>
      </w:ins>
      <w:ins w:id="37" w:author="Raksmey Srean" w:date="2016-09-07T08:27:00Z">
        <w:r w:rsidR="006235C3">
          <w:rPr>
            <w:rFonts w:ascii="Times New Roman" w:hAnsi="Times New Roman"/>
            <w:b/>
            <w:bCs/>
            <w:color w:val="0070C0"/>
            <w:sz w:val="24"/>
            <w:szCs w:val="24"/>
          </w:rPr>
          <w:t xml:space="preserve"> as she inherit the property long </w:t>
        </w:r>
        <w:del w:id="38" w:author="Roeurn Sarak" w:date="2016-09-07T08:51:00Z">
          <w:r w:rsidR="006235C3" w:rsidDel="00726AC6">
            <w:rPr>
              <w:rFonts w:ascii="Times New Roman" w:hAnsi="Times New Roman"/>
              <w:b/>
              <w:bCs/>
              <w:color w:val="0070C0"/>
              <w:sz w:val="24"/>
              <w:szCs w:val="24"/>
            </w:rPr>
            <w:delText>a go</w:delText>
          </w:r>
        </w:del>
      </w:ins>
      <w:ins w:id="39" w:author="Roeurn Sarak" w:date="2016-09-07T08:51:00Z">
        <w:r w:rsidR="00726AC6">
          <w:rPr>
            <w:rFonts w:ascii="Times New Roman" w:hAnsi="Times New Roman"/>
            <w:b/>
            <w:bCs/>
            <w:color w:val="0070C0"/>
            <w:sz w:val="24"/>
            <w:szCs w:val="24"/>
          </w:rPr>
          <w:t>ago</w:t>
        </w:r>
      </w:ins>
      <w:ins w:id="40" w:author="Raksmey Srean" w:date="2016-09-07T08:28:00Z">
        <w:r w:rsidR="006235C3">
          <w:rPr>
            <w:rFonts w:ascii="Times New Roman" w:hAnsi="Times New Roman"/>
            <w:b/>
            <w:bCs/>
            <w:color w:val="0070C0"/>
            <w:sz w:val="24"/>
            <w:szCs w:val="24"/>
          </w:rPr>
          <w:t xml:space="preserve"> from her parents</w:t>
        </w:r>
      </w:ins>
      <w:r>
        <w:rPr>
          <w:rFonts w:ascii="Times New Roman" w:hAnsi="Times New Roman"/>
          <w:b/>
          <w:bCs/>
          <w:color w:val="0070C0"/>
          <w:sz w:val="24"/>
          <w:szCs w:val="24"/>
        </w:rPr>
        <w:t>.</w:t>
      </w:r>
      <w:ins w:id="41" w:author="Raksmey Srean" w:date="2016-09-07T08:28:00Z">
        <w:r w:rsidR="006235C3">
          <w:rPr>
            <w:rFonts w:ascii="Times New Roman" w:hAnsi="Times New Roman"/>
            <w:b/>
            <w:bCs/>
            <w:color w:val="0070C0"/>
            <w:sz w:val="24"/>
            <w:szCs w:val="24"/>
          </w:rPr>
          <w:t xml:space="preserve"> However, we can verify her possession of the property by </w:t>
        </w:r>
      </w:ins>
      <w:ins w:id="42" w:author="Raksmey Srean" w:date="2016-09-07T08:29:00Z">
        <w:r w:rsidR="006235C3">
          <w:rPr>
            <w:rFonts w:ascii="Times New Roman" w:hAnsi="Times New Roman"/>
            <w:b/>
            <w:bCs/>
            <w:color w:val="0070C0"/>
            <w:sz w:val="24"/>
            <w:szCs w:val="24"/>
          </w:rPr>
          <w:t>our site visit and the record address in ID Card.</w:t>
        </w:r>
      </w:ins>
      <w:r>
        <w:rPr>
          <w:rFonts w:ascii="Times New Roman" w:hAnsi="Times New Roman"/>
          <w:b/>
          <w:bCs/>
          <w:color w:val="0070C0"/>
          <w:sz w:val="24"/>
          <w:szCs w:val="24"/>
        </w:rPr>
        <w:t xml:space="preserve"> </w:t>
      </w:r>
    </w:p>
    <w:p w:rsidR="00357C15" w:rsidDel="00764424" w:rsidRDefault="00357C15" w:rsidP="00357C15">
      <w:pPr>
        <w:rPr>
          <w:del w:id="43" w:author="Roeurn Sarak" w:date="2016-09-07T09:23:00Z"/>
          <w:rFonts w:ascii="Times New Roman" w:hAnsi="Times New Roman"/>
          <w:sz w:val="24"/>
          <w:szCs w:val="24"/>
        </w:rPr>
      </w:pPr>
      <w:del w:id="44" w:author="Roeurn Sarak" w:date="2016-09-07T09:23:00Z">
        <w:r w:rsidRPr="00357C15" w:rsidDel="00764424">
          <w:rPr>
            <w:rFonts w:ascii="Times New Roman" w:hAnsi="Times New Roman"/>
            <w:b/>
            <w:bCs/>
            <w:color w:val="0070C0"/>
            <w:sz w:val="24"/>
            <w:szCs w:val="24"/>
            <w:highlight w:val="yellow"/>
          </w:rPr>
          <w:delText>To give reason why not providing to us?</w:delText>
        </w:r>
      </w:del>
    </w:p>
    <w:p w:rsidR="00357C15" w:rsidRDefault="00357C15" w:rsidP="00357C15">
      <w:pPr>
        <w:rPr>
          <w:rFonts w:ascii="Times New Roman" w:hAnsi="Times New Roman"/>
          <w:sz w:val="24"/>
          <w:szCs w:val="24"/>
        </w:rPr>
      </w:pPr>
    </w:p>
    <w:p w:rsidR="00357C15" w:rsidRDefault="00357C15" w:rsidP="00357C15">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357C15" w:rsidRDefault="00357C15" w:rsidP="00357C15">
      <w:pPr>
        <w:rPr>
          <w:ins w:id="45" w:author="Roeurn Sarak" w:date="2016-09-07T09:04:00Z"/>
        </w:rPr>
      </w:pPr>
      <w:proofErr w:type="gramStart"/>
      <w:r>
        <w:t xml:space="preserve">- </w:t>
      </w:r>
      <w:del w:id="46" w:author="Roeurn Sarak" w:date="2016-09-07T08:52:00Z">
        <w:r w:rsidDel="00726AC6">
          <w:delText>where</w:delText>
        </w:r>
      </w:del>
      <w:ins w:id="47" w:author="Roeurn Sarak" w:date="2016-09-07T08:52:00Z">
        <w:r w:rsidR="00726AC6">
          <w:t>Where</w:t>
        </w:r>
      </w:ins>
      <w:r>
        <w:t xml:space="preserve"> is the borrower’s current residence since their current residence</w:t>
      </w:r>
      <w:proofErr w:type="gramEnd"/>
      <w:r>
        <w:t xml:space="preserve"> is rented out?</w:t>
      </w:r>
    </w:p>
    <w:p w:rsidR="00AB793F" w:rsidRDefault="00AB793F" w:rsidP="00357C15"/>
    <w:p w:rsidR="00357C15" w:rsidRDefault="00357C15" w:rsidP="00357C15">
      <w:r>
        <w:rPr>
          <w:rFonts w:ascii="Times New Roman" w:hAnsi="Times New Roman"/>
          <w:b/>
          <w:bCs/>
          <w:color w:val="0070C0"/>
          <w:sz w:val="24"/>
          <w:szCs w:val="24"/>
        </w:rPr>
        <w:t xml:space="preserve">The borrower’s </w:t>
      </w:r>
      <w:del w:id="48" w:author="Raksmey Srean" w:date="2016-09-07T08:34:00Z">
        <w:r w:rsidDel="006235C3">
          <w:rPr>
            <w:rFonts w:ascii="Times New Roman" w:hAnsi="Times New Roman"/>
            <w:b/>
            <w:bCs/>
            <w:color w:val="0070C0"/>
            <w:sz w:val="24"/>
            <w:szCs w:val="24"/>
          </w:rPr>
          <w:delText xml:space="preserve">address </w:delText>
        </w:r>
      </w:del>
      <w:r>
        <w:rPr>
          <w:rFonts w:ascii="Times New Roman" w:hAnsi="Times New Roman"/>
          <w:b/>
          <w:bCs/>
          <w:color w:val="0070C0"/>
          <w:sz w:val="24"/>
          <w:szCs w:val="24"/>
        </w:rPr>
        <w:t>is</w:t>
      </w:r>
      <w:ins w:id="49" w:author="Raksmey Srean" w:date="2016-09-07T08:34:00Z">
        <w:r w:rsidR="006235C3">
          <w:rPr>
            <w:rFonts w:ascii="Times New Roman" w:hAnsi="Times New Roman"/>
            <w:b/>
            <w:bCs/>
            <w:color w:val="0070C0"/>
            <w:sz w:val="24"/>
            <w:szCs w:val="24"/>
          </w:rPr>
          <w:t xml:space="preserve"> currently living at</w:t>
        </w:r>
      </w:ins>
      <w:r>
        <w:rPr>
          <w:rFonts w:ascii="Times New Roman" w:hAnsi="Times New Roman"/>
          <w:b/>
          <w:bCs/>
          <w:color w:val="0070C0"/>
          <w:sz w:val="24"/>
          <w:szCs w:val="24"/>
        </w:rPr>
        <w:t xml:space="preserve"> third floor </w:t>
      </w:r>
      <w:del w:id="50" w:author="Roeurn Sarak" w:date="2016-09-07T08:52:00Z">
        <w:r w:rsidDel="00726AC6">
          <w:rPr>
            <w:rFonts w:ascii="Times New Roman" w:hAnsi="Times New Roman"/>
            <w:b/>
            <w:bCs/>
            <w:color w:val="0070C0"/>
            <w:sz w:val="24"/>
            <w:szCs w:val="24"/>
          </w:rPr>
          <w:delText>( 93E2</w:delText>
        </w:r>
      </w:del>
      <w:ins w:id="51" w:author="Roeurn Sarak" w:date="2016-09-07T08:52:00Z">
        <w:r w:rsidR="00726AC6">
          <w:rPr>
            <w:rFonts w:ascii="Times New Roman" w:hAnsi="Times New Roman"/>
            <w:b/>
            <w:bCs/>
            <w:color w:val="0070C0"/>
            <w:sz w:val="24"/>
            <w:szCs w:val="24"/>
          </w:rPr>
          <w:t>(93E2</w:t>
        </w:r>
      </w:ins>
      <w:r>
        <w:rPr>
          <w:rFonts w:ascii="Times New Roman" w:hAnsi="Times New Roman"/>
          <w:b/>
          <w:bCs/>
          <w:color w:val="0070C0"/>
          <w:sz w:val="24"/>
          <w:szCs w:val="24"/>
        </w:rPr>
        <w:t xml:space="preserve">), Street No. 360, </w:t>
      </w:r>
      <w:proofErr w:type="spellStart"/>
      <w:r>
        <w:rPr>
          <w:rFonts w:ascii="Times New Roman" w:hAnsi="Times New Roman"/>
          <w:b/>
          <w:bCs/>
          <w:color w:val="0070C0"/>
          <w:sz w:val="24"/>
          <w:szCs w:val="24"/>
        </w:rPr>
        <w:t>Phum</w:t>
      </w:r>
      <w:proofErr w:type="spellEnd"/>
      <w:r>
        <w:rPr>
          <w:rFonts w:ascii="Times New Roman" w:hAnsi="Times New Roman"/>
          <w:b/>
          <w:bCs/>
          <w:color w:val="0070C0"/>
          <w:sz w:val="24"/>
          <w:szCs w:val="24"/>
        </w:rPr>
        <w:t xml:space="preserve"> No 4, </w:t>
      </w:r>
      <w:proofErr w:type="spellStart"/>
      <w:r>
        <w:rPr>
          <w:rFonts w:ascii="Times New Roman" w:hAnsi="Times New Roman"/>
          <w:b/>
          <w:bCs/>
          <w:color w:val="0070C0"/>
          <w:sz w:val="24"/>
          <w:szCs w:val="24"/>
        </w:rPr>
        <w:t>Sk</w:t>
      </w:r>
      <w:proofErr w:type="spellEnd"/>
      <w:r>
        <w:rPr>
          <w:rFonts w:ascii="Times New Roman" w:hAnsi="Times New Roman"/>
          <w:b/>
          <w:bCs/>
          <w:color w:val="0070C0"/>
          <w:sz w:val="24"/>
          <w:szCs w:val="24"/>
        </w:rPr>
        <w:t xml:space="preserve"> </w:t>
      </w:r>
      <w:proofErr w:type="spellStart"/>
      <w:r>
        <w:rPr>
          <w:rFonts w:ascii="Times New Roman" w:hAnsi="Times New Roman"/>
          <w:b/>
          <w:bCs/>
          <w:color w:val="0070C0"/>
          <w:sz w:val="24"/>
          <w:szCs w:val="24"/>
        </w:rPr>
        <w:t>Boeung</w:t>
      </w:r>
      <w:proofErr w:type="spellEnd"/>
      <w:r>
        <w:rPr>
          <w:rFonts w:ascii="Times New Roman" w:hAnsi="Times New Roman"/>
          <w:b/>
          <w:bCs/>
          <w:color w:val="0070C0"/>
          <w:sz w:val="24"/>
          <w:szCs w:val="24"/>
        </w:rPr>
        <w:t xml:space="preserve"> </w:t>
      </w:r>
      <w:proofErr w:type="spellStart"/>
      <w:r>
        <w:rPr>
          <w:rFonts w:ascii="Times New Roman" w:hAnsi="Times New Roman"/>
          <w:b/>
          <w:bCs/>
          <w:color w:val="0070C0"/>
          <w:sz w:val="24"/>
          <w:szCs w:val="24"/>
        </w:rPr>
        <w:t>Keng</w:t>
      </w:r>
      <w:proofErr w:type="spellEnd"/>
      <w:r>
        <w:rPr>
          <w:rFonts w:ascii="Times New Roman" w:hAnsi="Times New Roman"/>
          <w:b/>
          <w:bCs/>
          <w:color w:val="0070C0"/>
          <w:sz w:val="24"/>
          <w:szCs w:val="24"/>
        </w:rPr>
        <w:t xml:space="preserve"> Korng3, Khan </w:t>
      </w:r>
      <w:proofErr w:type="spellStart"/>
      <w:r>
        <w:rPr>
          <w:rFonts w:ascii="Times New Roman" w:hAnsi="Times New Roman"/>
          <w:b/>
          <w:bCs/>
          <w:color w:val="0070C0"/>
          <w:sz w:val="24"/>
          <w:szCs w:val="24"/>
        </w:rPr>
        <w:t>Chamkar</w:t>
      </w:r>
      <w:proofErr w:type="spellEnd"/>
      <w:r>
        <w:rPr>
          <w:rFonts w:ascii="Times New Roman" w:hAnsi="Times New Roman"/>
          <w:b/>
          <w:bCs/>
          <w:color w:val="0070C0"/>
          <w:sz w:val="24"/>
          <w:szCs w:val="24"/>
        </w:rPr>
        <w:t xml:space="preserve"> Morn, Phnom Penh city.</w:t>
      </w:r>
    </w:p>
    <w:p w:rsidR="00357C15" w:rsidRDefault="00357C15" w:rsidP="00357C15"/>
    <w:p w:rsidR="00357C15" w:rsidRDefault="00357C15" w:rsidP="00357C15">
      <w:pPr>
        <w:rPr>
          <w:ins w:id="52" w:author="Roeurn Sarak" w:date="2016-09-07T09:04:00Z"/>
        </w:rPr>
      </w:pPr>
      <w:r>
        <w:t xml:space="preserve">- Per mentioned in CA, borrower has loan with UCB as working capital. What is the purpose of loan? </w:t>
      </w:r>
      <w:proofErr w:type="gramStart"/>
      <w:r>
        <w:t>Interest</w:t>
      </w:r>
      <w:ins w:id="53" w:author="Roeurn Sarak" w:date="2016-09-07T08:58:00Z">
        <w:r w:rsidR="00726AC6">
          <w:t xml:space="preserve"> </w:t>
        </w:r>
      </w:ins>
      <w:r>
        <w:t xml:space="preserve"> rate</w:t>
      </w:r>
      <w:proofErr w:type="gramEnd"/>
      <w:r>
        <w:t>? What is the security property to be charged?</w:t>
      </w:r>
      <w:r>
        <w:rPr>
          <w:color w:val="1F497D"/>
        </w:rPr>
        <w:t xml:space="preserve"> </w:t>
      </w:r>
      <w:r>
        <w:t>Any other business that borrower is having which was not disclosed?</w:t>
      </w:r>
    </w:p>
    <w:p w:rsidR="00ED7D6D" w:rsidRDefault="00ED7D6D" w:rsidP="00357C15">
      <w:pPr>
        <w:rPr>
          <w:ins w:id="54" w:author="Raksmey Srean" w:date="2016-09-07T08:16:00Z"/>
        </w:rPr>
      </w:pPr>
    </w:p>
    <w:p w:rsidR="00812700" w:rsidRDefault="00726AC6" w:rsidP="00357C15">
      <w:pPr>
        <w:rPr>
          <w:ins w:id="55" w:author="Roeurn Sarak" w:date="2016-09-07T09:04:00Z"/>
          <w:rFonts w:ascii="Times New Roman" w:hAnsi="Times New Roman"/>
          <w:b/>
          <w:bCs/>
          <w:color w:val="0070C0"/>
          <w:sz w:val="24"/>
          <w:szCs w:val="24"/>
        </w:rPr>
      </w:pPr>
      <w:ins w:id="56" w:author="Roeurn Sarak" w:date="2016-09-07T08:53:00Z">
        <w:r w:rsidRPr="00ED7D6D">
          <w:rPr>
            <w:rFonts w:ascii="Times New Roman" w:hAnsi="Times New Roman"/>
            <w:b/>
            <w:bCs/>
            <w:color w:val="0070C0"/>
            <w:sz w:val="24"/>
            <w:szCs w:val="24"/>
            <w:rPrChange w:id="57" w:author="Roeurn Sarak" w:date="2016-09-07T09:04:00Z">
              <w:rPr/>
            </w:rPrChange>
          </w:rPr>
          <w:t xml:space="preserve"> UCB has </w:t>
        </w:r>
      </w:ins>
      <w:ins w:id="58" w:author="Roeurn Sarak" w:date="2016-09-07T08:55:00Z">
        <w:r w:rsidRPr="00ED7D6D">
          <w:rPr>
            <w:rFonts w:ascii="Times New Roman" w:hAnsi="Times New Roman"/>
            <w:b/>
            <w:bCs/>
            <w:color w:val="0070C0"/>
            <w:sz w:val="24"/>
            <w:szCs w:val="24"/>
            <w:rPrChange w:id="59" w:author="Roeurn Sarak" w:date="2016-09-07T09:04:00Z">
              <w:rPr/>
            </w:rPrChange>
          </w:rPr>
          <w:t>report wrongly</w:t>
        </w:r>
      </w:ins>
      <w:ins w:id="60" w:author="Roeurn Sarak" w:date="2016-09-07T08:56:00Z">
        <w:r w:rsidRPr="00ED7D6D">
          <w:rPr>
            <w:rFonts w:ascii="Times New Roman" w:hAnsi="Times New Roman"/>
            <w:b/>
            <w:bCs/>
            <w:color w:val="0070C0"/>
            <w:sz w:val="24"/>
            <w:szCs w:val="24"/>
            <w:rPrChange w:id="61" w:author="Roeurn Sarak" w:date="2016-09-07T09:04:00Z">
              <w:rPr/>
            </w:rPrChange>
          </w:rPr>
          <w:t>, it is not for working capital</w:t>
        </w:r>
      </w:ins>
      <w:ins w:id="62" w:author="Roeurn Sarak" w:date="2016-09-07T08:57:00Z">
        <w:r w:rsidRPr="00ED7D6D">
          <w:rPr>
            <w:rFonts w:ascii="Times New Roman" w:hAnsi="Times New Roman"/>
            <w:b/>
            <w:bCs/>
            <w:color w:val="0070C0"/>
            <w:sz w:val="24"/>
            <w:szCs w:val="24"/>
            <w:rPrChange w:id="63" w:author="Roeurn Sarak" w:date="2016-09-07T09:04:00Z">
              <w:rPr/>
            </w:rPrChange>
          </w:rPr>
          <w:t xml:space="preserve"> and t</w:t>
        </w:r>
      </w:ins>
      <w:ins w:id="64" w:author="Roeurn Sarak" w:date="2016-09-07T08:54:00Z">
        <w:r w:rsidRPr="00ED7D6D">
          <w:rPr>
            <w:rFonts w:ascii="Times New Roman" w:hAnsi="Times New Roman"/>
            <w:b/>
            <w:bCs/>
            <w:color w:val="0070C0"/>
            <w:sz w:val="24"/>
            <w:szCs w:val="24"/>
            <w:rPrChange w:id="65" w:author="Roeurn Sarak" w:date="2016-09-07T09:04:00Z">
              <w:rPr/>
            </w:rPrChange>
          </w:rPr>
          <w:t>he purpose of loan is complet</w:t>
        </w:r>
      </w:ins>
      <w:ins w:id="66" w:author="Roeurn Sarak" w:date="2016-09-07T08:55:00Z">
        <w:r w:rsidRPr="00ED7D6D">
          <w:rPr>
            <w:rFonts w:ascii="Times New Roman" w:hAnsi="Times New Roman"/>
            <w:b/>
            <w:bCs/>
            <w:color w:val="0070C0"/>
            <w:sz w:val="24"/>
            <w:szCs w:val="24"/>
            <w:rPrChange w:id="67" w:author="Roeurn Sarak" w:date="2016-09-07T09:04:00Z">
              <w:rPr/>
            </w:rPrChange>
          </w:rPr>
          <w:t xml:space="preserve">ion building of the house. </w:t>
        </w:r>
      </w:ins>
    </w:p>
    <w:p w:rsidR="00ED7D6D" w:rsidRPr="00ED7D6D" w:rsidRDefault="00ED7D6D" w:rsidP="00357C15">
      <w:pPr>
        <w:rPr>
          <w:ins w:id="68" w:author="Roeurn Sarak" w:date="2016-09-07T08:57:00Z"/>
          <w:rFonts w:ascii="Times New Roman" w:hAnsi="Times New Roman"/>
          <w:b/>
          <w:bCs/>
          <w:color w:val="0070C0"/>
          <w:sz w:val="24"/>
          <w:szCs w:val="24"/>
          <w:rPrChange w:id="69" w:author="Roeurn Sarak" w:date="2016-09-07T09:04:00Z">
            <w:rPr>
              <w:ins w:id="70" w:author="Roeurn Sarak" w:date="2016-09-07T08:57:00Z"/>
            </w:rPr>
          </w:rPrChange>
        </w:rPr>
      </w:pPr>
    </w:p>
    <w:p w:rsidR="00726AC6" w:rsidRPr="00ED7D6D" w:rsidRDefault="00726AC6" w:rsidP="00357C15">
      <w:pPr>
        <w:rPr>
          <w:ins w:id="71" w:author="Roeurn Sarak" w:date="2016-09-07T08:57:00Z"/>
          <w:rFonts w:ascii="Times New Roman" w:hAnsi="Times New Roman"/>
          <w:b/>
          <w:bCs/>
          <w:color w:val="0070C0"/>
          <w:sz w:val="24"/>
          <w:szCs w:val="24"/>
          <w:rPrChange w:id="72" w:author="Roeurn Sarak" w:date="2016-09-07T09:04:00Z">
            <w:rPr>
              <w:ins w:id="73" w:author="Roeurn Sarak" w:date="2016-09-07T08:57:00Z"/>
            </w:rPr>
          </w:rPrChange>
        </w:rPr>
      </w:pPr>
      <w:ins w:id="74" w:author="Roeurn Sarak" w:date="2016-09-07T08:57:00Z">
        <w:r w:rsidRPr="00ED7D6D">
          <w:rPr>
            <w:rFonts w:ascii="Times New Roman" w:hAnsi="Times New Roman"/>
            <w:b/>
            <w:bCs/>
            <w:color w:val="0070C0"/>
            <w:sz w:val="24"/>
            <w:szCs w:val="24"/>
            <w:rPrChange w:id="75" w:author="Roeurn Sarak" w:date="2016-09-07T09:04:00Z">
              <w:rPr/>
            </w:rPrChange>
          </w:rPr>
          <w:t>The interest rate is 12% p.a</w:t>
        </w:r>
      </w:ins>
      <w:ins w:id="76" w:author="Roeurn Sarak" w:date="2016-09-07T08:58:00Z">
        <w:r w:rsidRPr="00ED7D6D">
          <w:rPr>
            <w:rFonts w:ascii="Times New Roman" w:hAnsi="Times New Roman"/>
            <w:b/>
            <w:bCs/>
            <w:color w:val="0070C0"/>
            <w:sz w:val="24"/>
            <w:szCs w:val="24"/>
            <w:rPrChange w:id="77" w:author="Roeurn Sarak" w:date="2016-09-07T09:04:00Z">
              <w:rPr/>
            </w:rPrChange>
          </w:rPr>
          <w:t>.</w:t>
        </w:r>
      </w:ins>
      <w:ins w:id="78" w:author="Roeurn Sarak" w:date="2016-09-07T08:59:00Z">
        <w:r w:rsidR="004C33C3" w:rsidRPr="00ED7D6D">
          <w:rPr>
            <w:rFonts w:ascii="Times New Roman" w:hAnsi="Times New Roman"/>
            <w:b/>
            <w:bCs/>
            <w:color w:val="0070C0"/>
            <w:sz w:val="24"/>
            <w:szCs w:val="24"/>
            <w:rPrChange w:id="79" w:author="Roeurn Sarak" w:date="2016-09-07T09:04:00Z">
              <w:rPr/>
            </w:rPrChange>
          </w:rPr>
          <w:t xml:space="preserve"> </w:t>
        </w:r>
      </w:ins>
      <w:ins w:id="80" w:author="Roeurn Sarak" w:date="2016-09-07T09:00:00Z">
        <w:r w:rsidR="00C232FE" w:rsidRPr="00ED7D6D">
          <w:rPr>
            <w:rFonts w:ascii="Times New Roman" w:hAnsi="Times New Roman"/>
            <w:b/>
            <w:bCs/>
            <w:color w:val="0070C0"/>
            <w:sz w:val="24"/>
            <w:szCs w:val="24"/>
            <w:rPrChange w:id="81" w:author="Roeurn Sarak" w:date="2016-09-07T09:04:00Z">
              <w:rPr/>
            </w:rPrChange>
          </w:rPr>
          <w:t xml:space="preserve">the security property charge is land and building has located at </w:t>
        </w:r>
        <w:proofErr w:type="spellStart"/>
        <w:r w:rsidR="00C232FE" w:rsidRPr="00ED7D6D">
          <w:rPr>
            <w:rFonts w:ascii="Times New Roman" w:hAnsi="Times New Roman"/>
            <w:b/>
            <w:bCs/>
            <w:color w:val="0070C0"/>
            <w:sz w:val="24"/>
            <w:szCs w:val="24"/>
            <w:rPrChange w:id="82" w:author="Roeurn Sarak" w:date="2016-09-07T09:04:00Z">
              <w:rPr/>
            </w:rPrChange>
          </w:rPr>
          <w:t>Shihanouk</w:t>
        </w:r>
        <w:proofErr w:type="spellEnd"/>
        <w:r w:rsidR="00C232FE" w:rsidRPr="00ED7D6D">
          <w:rPr>
            <w:rFonts w:ascii="Times New Roman" w:hAnsi="Times New Roman"/>
            <w:b/>
            <w:bCs/>
            <w:color w:val="0070C0"/>
            <w:sz w:val="24"/>
            <w:szCs w:val="24"/>
            <w:rPrChange w:id="83" w:author="Roeurn Sarak" w:date="2016-09-07T09:04:00Z">
              <w:rPr/>
            </w:rPrChange>
          </w:rPr>
          <w:t xml:space="preserve"> </w:t>
        </w:r>
      </w:ins>
      <w:ins w:id="84" w:author="Roeurn Sarak" w:date="2016-09-07T09:01:00Z">
        <w:r w:rsidR="00C232FE" w:rsidRPr="00ED7D6D">
          <w:rPr>
            <w:rFonts w:ascii="Times New Roman" w:hAnsi="Times New Roman"/>
            <w:b/>
            <w:bCs/>
            <w:color w:val="0070C0"/>
            <w:sz w:val="24"/>
            <w:szCs w:val="24"/>
            <w:rPrChange w:id="85" w:author="Roeurn Sarak" w:date="2016-09-07T09:04:00Z">
              <w:rPr/>
            </w:rPrChange>
          </w:rPr>
          <w:t>Ville and no business to be disclosed.</w:t>
        </w:r>
      </w:ins>
    </w:p>
    <w:p w:rsidR="00726AC6" w:rsidDel="00ED7D6D" w:rsidRDefault="00726AC6" w:rsidP="00357C15">
      <w:pPr>
        <w:rPr>
          <w:ins w:id="86" w:author="Raksmey Srean" w:date="2016-09-07T08:16:00Z"/>
          <w:del w:id="87" w:author="Roeurn Sarak" w:date="2016-09-07T09:04:00Z"/>
        </w:rPr>
      </w:pPr>
    </w:p>
    <w:p w:rsidR="00812700" w:rsidDel="00ED7D6D" w:rsidRDefault="00812700" w:rsidP="00357C15">
      <w:pPr>
        <w:rPr>
          <w:del w:id="88" w:author="Roeurn Sarak" w:date="2016-09-07T09:04:00Z"/>
          <w:color w:val="1F497D"/>
        </w:rPr>
      </w:pPr>
    </w:p>
    <w:p w:rsidR="00357C15" w:rsidDel="006235C3" w:rsidRDefault="00357C15" w:rsidP="00357C15">
      <w:pPr>
        <w:rPr>
          <w:del w:id="89" w:author="Raksmey Srean" w:date="2016-09-07T08:32:00Z"/>
          <w:rFonts w:ascii="Times New Roman" w:hAnsi="Times New Roman"/>
          <w:b/>
          <w:bCs/>
          <w:color w:val="0070C0"/>
          <w:sz w:val="24"/>
          <w:szCs w:val="24"/>
        </w:rPr>
      </w:pPr>
      <w:del w:id="90" w:author="Raksmey Srean" w:date="2016-09-07T08:32:00Z">
        <w:r w:rsidDel="006235C3">
          <w:rPr>
            <w:rFonts w:ascii="Times New Roman" w:hAnsi="Times New Roman"/>
            <w:b/>
            <w:bCs/>
            <w:color w:val="0070C0"/>
            <w:sz w:val="24"/>
            <w:szCs w:val="24"/>
          </w:rPr>
          <w:delText>As per inform by Mr. Chhom Manith, the purpose of loan is completion building  of the house. The interest is 12%p.a.. the property  charged is located at Shihanouk ville and no other business to be disclosed.</w:delText>
        </w:r>
      </w:del>
    </w:p>
    <w:p w:rsidR="00357C15" w:rsidDel="006235C3" w:rsidRDefault="00357C15" w:rsidP="00357C15">
      <w:pPr>
        <w:rPr>
          <w:del w:id="91" w:author="Raksmey Srean" w:date="2016-09-07T08:32:00Z"/>
          <w:rFonts w:ascii="Times New Roman" w:hAnsi="Times New Roman"/>
          <w:b/>
          <w:bCs/>
          <w:color w:val="0070C0"/>
          <w:sz w:val="24"/>
          <w:szCs w:val="24"/>
        </w:rPr>
      </w:pPr>
      <w:del w:id="92" w:author="Raksmey Srean" w:date="2016-09-07T08:32:00Z">
        <w:r w:rsidDel="006235C3">
          <w:rPr>
            <w:rFonts w:ascii="Times New Roman" w:hAnsi="Times New Roman"/>
            <w:b/>
            <w:bCs/>
            <w:color w:val="0070C0"/>
            <w:sz w:val="24"/>
            <w:szCs w:val="24"/>
          </w:rPr>
          <w:delText xml:space="preserve">The property charged is under name of Thouk Much Theary </w:delText>
        </w:r>
      </w:del>
      <w:del w:id="93" w:author="Raksmey Srean" w:date="2016-09-07T07:53:00Z">
        <w:r w:rsidDel="00357C15">
          <w:rPr>
            <w:rFonts w:ascii="Times New Roman" w:hAnsi="Times New Roman"/>
            <w:b/>
            <w:bCs/>
            <w:color w:val="0070C0"/>
            <w:sz w:val="24"/>
            <w:szCs w:val="24"/>
          </w:rPr>
          <w:delText>and she</w:delText>
        </w:r>
      </w:del>
      <w:del w:id="94" w:author="Raksmey Srean" w:date="2016-09-07T08:32:00Z">
        <w:r w:rsidDel="006235C3">
          <w:rPr>
            <w:rFonts w:ascii="Times New Roman" w:hAnsi="Times New Roman"/>
            <w:b/>
            <w:bCs/>
            <w:color w:val="0070C0"/>
            <w:sz w:val="24"/>
            <w:szCs w:val="24"/>
          </w:rPr>
          <w:delText xml:space="preserve"> had been sold out to Mr. Thouk  Thearith and Mdm. Chhoun Liny, but not yet transfer ownership. The loan amount of USD20,000.00 is used by Mr. Thouk  Thearith and Mdm. Chhoun Liny and Mdm. Thouk Much Theary is not use this loan and it  just standing for borrowing the loan to her bother (Mr. Thouk  Thearith).</w:delText>
        </w:r>
      </w:del>
    </w:p>
    <w:p w:rsidR="00357C15" w:rsidRDefault="00357C15" w:rsidP="00357C15">
      <w:pPr>
        <w:rPr>
          <w:rFonts w:ascii="Times New Roman" w:hAnsi="Times New Roman"/>
          <w:b/>
          <w:bCs/>
          <w:color w:val="0070C0"/>
          <w:sz w:val="24"/>
          <w:szCs w:val="24"/>
        </w:rPr>
      </w:pPr>
    </w:p>
    <w:p w:rsidR="00357C15" w:rsidRDefault="00357C15" w:rsidP="00357C15">
      <w:pPr>
        <w:rPr>
          <w:rFonts w:ascii="Times New Roman" w:hAnsi="Times New Roman"/>
          <w:b/>
          <w:bCs/>
          <w:color w:val="0070C0"/>
          <w:sz w:val="24"/>
          <w:szCs w:val="24"/>
        </w:rPr>
      </w:pPr>
      <w:r>
        <w:rPr>
          <w:rFonts w:ascii="Times New Roman" w:hAnsi="Times New Roman"/>
          <w:b/>
          <w:bCs/>
          <w:color w:val="0070C0"/>
          <w:sz w:val="24"/>
          <w:szCs w:val="24"/>
        </w:rPr>
        <w:t xml:space="preserve">The loan agreement from UCB is an </w:t>
      </w:r>
      <w:del w:id="95" w:author="Roeurn Sarak" w:date="2016-09-07T09:01:00Z">
        <w:r w:rsidDel="00C232FE">
          <w:rPr>
            <w:rFonts w:ascii="Times New Roman" w:hAnsi="Times New Roman"/>
            <w:b/>
            <w:bCs/>
            <w:color w:val="0070C0"/>
            <w:sz w:val="24"/>
            <w:szCs w:val="24"/>
          </w:rPr>
          <w:delText>attachments</w:delText>
        </w:r>
      </w:del>
      <w:ins w:id="96" w:author="Roeurn Sarak" w:date="2016-09-07T09:01:00Z">
        <w:r w:rsidR="00C232FE">
          <w:rPr>
            <w:rFonts w:ascii="Times New Roman" w:hAnsi="Times New Roman"/>
            <w:b/>
            <w:bCs/>
            <w:color w:val="0070C0"/>
            <w:sz w:val="24"/>
            <w:szCs w:val="24"/>
          </w:rPr>
          <w:t>attachment</w:t>
        </w:r>
      </w:ins>
      <w:r>
        <w:rPr>
          <w:rFonts w:ascii="Times New Roman" w:hAnsi="Times New Roman"/>
          <w:b/>
          <w:bCs/>
          <w:color w:val="0070C0"/>
          <w:sz w:val="24"/>
          <w:szCs w:val="24"/>
        </w:rPr>
        <w:t>.</w:t>
      </w:r>
    </w:p>
    <w:p w:rsidR="00357C15" w:rsidRDefault="00357C15" w:rsidP="00357C15">
      <w:pPr>
        <w:rPr>
          <w:color w:val="1F497D"/>
        </w:rPr>
      </w:pPr>
      <w:r>
        <w:rPr>
          <w:color w:val="1F497D"/>
        </w:rPr>
        <w:t>  </w:t>
      </w:r>
    </w:p>
    <w:p w:rsidR="00357C15" w:rsidRDefault="00357C15" w:rsidP="00357C15">
      <w:r>
        <w:lastRenderedPageBreak/>
        <w:t xml:space="preserve">- </w:t>
      </w:r>
      <w:proofErr w:type="gramStart"/>
      <w:r>
        <w:t>how</w:t>
      </w:r>
      <w:proofErr w:type="gramEnd"/>
      <w:r>
        <w:t xml:space="preserve"> to verified that the two house rental agreements is genuine? </w:t>
      </w:r>
      <w:proofErr w:type="gramStart"/>
      <w:r>
        <w:t>since</w:t>
      </w:r>
      <w:proofErr w:type="gramEnd"/>
      <w:r>
        <w:t xml:space="preserve"> the first floor (93E1) is rented for copy and printing shop and another tenant rented the ground floor (93E0) for a residence which is not matched to the photo. Please give your comment.</w:t>
      </w:r>
    </w:p>
    <w:p w:rsidR="00357C15" w:rsidRDefault="00357C15" w:rsidP="00357C15"/>
    <w:p w:rsidR="00357C15" w:rsidRDefault="00357C15" w:rsidP="00357C15">
      <w:pPr>
        <w:rPr>
          <w:rFonts w:ascii="Times New Roman" w:hAnsi="Times New Roman"/>
          <w:b/>
          <w:bCs/>
          <w:color w:val="0070C0"/>
          <w:sz w:val="24"/>
          <w:szCs w:val="24"/>
        </w:rPr>
      </w:pPr>
      <w:r>
        <w:t xml:space="preserve">- </w:t>
      </w:r>
      <w:r>
        <w:rPr>
          <w:rFonts w:ascii="Times New Roman" w:hAnsi="Times New Roman"/>
          <w:b/>
          <w:bCs/>
          <w:color w:val="0070C0"/>
          <w:sz w:val="24"/>
          <w:szCs w:val="24"/>
        </w:rPr>
        <w:t xml:space="preserve">For </w:t>
      </w:r>
      <w:del w:id="97" w:author="Raksmey Srean" w:date="2016-09-07T08:33:00Z">
        <w:r w:rsidRPr="00357C15" w:rsidDel="006235C3">
          <w:rPr>
            <w:rFonts w:ascii="Times New Roman" w:hAnsi="Times New Roman"/>
            <w:b/>
            <w:bCs/>
            <w:color w:val="0070C0"/>
            <w:sz w:val="24"/>
            <w:szCs w:val="24"/>
            <w:highlight w:val="yellow"/>
            <w:rPrChange w:id="98" w:author="Raksmey Srean" w:date="2016-09-07T07:57:00Z">
              <w:rPr>
                <w:rFonts w:ascii="Times New Roman" w:hAnsi="Times New Roman"/>
                <w:b/>
                <w:bCs/>
                <w:color w:val="0070C0"/>
                <w:sz w:val="24"/>
                <w:szCs w:val="24"/>
              </w:rPr>
            </w:rPrChange>
          </w:rPr>
          <w:delText>about</w:delText>
        </w:r>
        <w:r w:rsidDel="006235C3">
          <w:rPr>
            <w:rFonts w:ascii="Times New Roman" w:hAnsi="Times New Roman"/>
            <w:b/>
            <w:bCs/>
            <w:color w:val="0070C0"/>
            <w:sz w:val="24"/>
            <w:szCs w:val="24"/>
          </w:rPr>
          <w:delText xml:space="preserve"> </w:delText>
        </w:r>
      </w:del>
      <w:ins w:id="99" w:author="Raksmey Srean" w:date="2016-09-07T08:33:00Z">
        <w:r w:rsidR="006235C3">
          <w:rPr>
            <w:rFonts w:ascii="Times New Roman" w:hAnsi="Times New Roman"/>
            <w:b/>
            <w:bCs/>
            <w:color w:val="0070C0"/>
            <w:sz w:val="24"/>
            <w:szCs w:val="24"/>
          </w:rPr>
          <w:t xml:space="preserve">the </w:t>
        </w:r>
      </w:ins>
      <w:r>
        <w:rPr>
          <w:rFonts w:ascii="Times New Roman" w:hAnsi="Times New Roman"/>
          <w:b/>
          <w:bCs/>
          <w:color w:val="0070C0"/>
          <w:sz w:val="24"/>
          <w:szCs w:val="24"/>
        </w:rPr>
        <w:t xml:space="preserve">first floor </w:t>
      </w:r>
      <w:proofErr w:type="gramStart"/>
      <w:r>
        <w:rPr>
          <w:rFonts w:ascii="Times New Roman" w:hAnsi="Times New Roman"/>
          <w:b/>
          <w:bCs/>
          <w:color w:val="0070C0"/>
          <w:sz w:val="24"/>
          <w:szCs w:val="24"/>
        </w:rPr>
        <w:t>( 93Eo</w:t>
      </w:r>
      <w:proofErr w:type="gramEnd"/>
      <w:r>
        <w:rPr>
          <w:rFonts w:ascii="Times New Roman" w:hAnsi="Times New Roman"/>
          <w:b/>
          <w:bCs/>
          <w:color w:val="0070C0"/>
          <w:sz w:val="24"/>
          <w:szCs w:val="24"/>
        </w:rPr>
        <w:t xml:space="preserve">) is rented out to Mr. </w:t>
      </w:r>
      <w:proofErr w:type="spellStart"/>
      <w:r>
        <w:rPr>
          <w:rFonts w:ascii="Times New Roman" w:hAnsi="Times New Roman"/>
          <w:b/>
          <w:bCs/>
          <w:color w:val="0070C0"/>
          <w:sz w:val="24"/>
          <w:szCs w:val="24"/>
        </w:rPr>
        <w:t>Hul</w:t>
      </w:r>
      <w:proofErr w:type="spellEnd"/>
      <w:r>
        <w:rPr>
          <w:rFonts w:ascii="Times New Roman" w:hAnsi="Times New Roman"/>
          <w:b/>
          <w:bCs/>
          <w:color w:val="0070C0"/>
          <w:sz w:val="24"/>
          <w:szCs w:val="24"/>
        </w:rPr>
        <w:t xml:space="preserve"> </w:t>
      </w:r>
      <w:proofErr w:type="spellStart"/>
      <w:r>
        <w:rPr>
          <w:rFonts w:ascii="Times New Roman" w:hAnsi="Times New Roman"/>
          <w:b/>
          <w:bCs/>
          <w:color w:val="0070C0"/>
          <w:sz w:val="24"/>
          <w:szCs w:val="24"/>
        </w:rPr>
        <w:t>Kimhun</w:t>
      </w:r>
      <w:proofErr w:type="spellEnd"/>
      <w:r>
        <w:rPr>
          <w:rFonts w:ascii="Times New Roman" w:hAnsi="Times New Roman"/>
          <w:b/>
          <w:bCs/>
          <w:color w:val="0070C0"/>
          <w:sz w:val="24"/>
          <w:szCs w:val="24"/>
        </w:rPr>
        <w:t xml:space="preserve"> for copy and printing shop ( the rental fee is USD330.00 per month).</w:t>
      </w:r>
    </w:p>
    <w:p w:rsidR="00357C15" w:rsidRDefault="00357C15" w:rsidP="00357C15">
      <w:pPr>
        <w:rPr>
          <w:rFonts w:ascii="Times New Roman" w:hAnsi="Times New Roman"/>
          <w:b/>
          <w:bCs/>
          <w:color w:val="0070C0"/>
          <w:sz w:val="24"/>
          <w:szCs w:val="24"/>
        </w:rPr>
      </w:pPr>
      <w:r>
        <w:rPr>
          <w:rFonts w:ascii="Times New Roman" w:hAnsi="Times New Roman"/>
          <w:b/>
          <w:bCs/>
          <w:color w:val="0070C0"/>
          <w:sz w:val="24"/>
          <w:szCs w:val="24"/>
        </w:rPr>
        <w:t xml:space="preserve">- For </w:t>
      </w:r>
      <w:del w:id="100" w:author="Raksmey Srean" w:date="2016-09-07T08:33:00Z">
        <w:r w:rsidDel="006235C3">
          <w:rPr>
            <w:rFonts w:ascii="Times New Roman" w:hAnsi="Times New Roman"/>
            <w:b/>
            <w:bCs/>
            <w:color w:val="0070C0"/>
            <w:sz w:val="24"/>
            <w:szCs w:val="24"/>
          </w:rPr>
          <w:delText xml:space="preserve">about </w:delText>
        </w:r>
      </w:del>
      <w:ins w:id="101" w:author="Raksmey Srean" w:date="2016-09-07T08:33:00Z">
        <w:r w:rsidR="006235C3">
          <w:rPr>
            <w:rFonts w:ascii="Times New Roman" w:hAnsi="Times New Roman"/>
            <w:b/>
            <w:bCs/>
            <w:color w:val="0070C0"/>
            <w:sz w:val="24"/>
            <w:szCs w:val="24"/>
          </w:rPr>
          <w:t xml:space="preserve">the </w:t>
        </w:r>
      </w:ins>
      <w:r>
        <w:rPr>
          <w:rFonts w:ascii="Times New Roman" w:hAnsi="Times New Roman"/>
          <w:b/>
          <w:bCs/>
          <w:color w:val="0070C0"/>
          <w:sz w:val="24"/>
          <w:szCs w:val="24"/>
        </w:rPr>
        <w:t xml:space="preserve">second floor (93 E1) is rented out </w:t>
      </w:r>
      <w:proofErr w:type="gramStart"/>
      <w:r>
        <w:rPr>
          <w:rFonts w:ascii="Times New Roman" w:hAnsi="Times New Roman"/>
          <w:b/>
          <w:bCs/>
          <w:color w:val="0070C0"/>
          <w:sz w:val="24"/>
          <w:szCs w:val="24"/>
        </w:rPr>
        <w:t>to  Mr</w:t>
      </w:r>
      <w:proofErr w:type="gramEnd"/>
      <w:r>
        <w:rPr>
          <w:rFonts w:ascii="Times New Roman" w:hAnsi="Times New Roman"/>
          <w:b/>
          <w:bCs/>
          <w:color w:val="0070C0"/>
          <w:sz w:val="24"/>
          <w:szCs w:val="24"/>
        </w:rPr>
        <w:t xml:space="preserve">. Ban Chamroeun for design place and living room ( the rental fee is USD400.00 per month). </w:t>
      </w:r>
    </w:p>
    <w:p w:rsidR="00357C15" w:rsidRDefault="00357C15" w:rsidP="00357C15">
      <w:pPr>
        <w:rPr>
          <w:rFonts w:ascii="Times New Roman" w:hAnsi="Times New Roman"/>
          <w:b/>
          <w:bCs/>
          <w:color w:val="0070C0"/>
          <w:sz w:val="24"/>
          <w:szCs w:val="24"/>
        </w:rPr>
      </w:pPr>
      <w:r>
        <w:rPr>
          <w:rFonts w:ascii="Times New Roman" w:hAnsi="Times New Roman"/>
          <w:b/>
          <w:bCs/>
          <w:color w:val="0070C0"/>
          <w:sz w:val="24"/>
          <w:szCs w:val="24"/>
        </w:rPr>
        <w:t xml:space="preserve">- For </w:t>
      </w:r>
      <w:del w:id="102" w:author="Raksmey Srean" w:date="2016-09-07T08:33:00Z">
        <w:r w:rsidDel="006235C3">
          <w:rPr>
            <w:rFonts w:ascii="Times New Roman" w:hAnsi="Times New Roman"/>
            <w:b/>
            <w:bCs/>
            <w:color w:val="0070C0"/>
            <w:sz w:val="24"/>
            <w:szCs w:val="24"/>
          </w:rPr>
          <w:delText xml:space="preserve">about </w:delText>
        </w:r>
      </w:del>
      <w:ins w:id="103" w:author="Raksmey Srean" w:date="2016-09-07T08:33:00Z">
        <w:r w:rsidR="006235C3">
          <w:rPr>
            <w:rFonts w:ascii="Times New Roman" w:hAnsi="Times New Roman"/>
            <w:b/>
            <w:bCs/>
            <w:color w:val="0070C0"/>
            <w:sz w:val="24"/>
            <w:szCs w:val="24"/>
          </w:rPr>
          <w:t xml:space="preserve">the </w:t>
        </w:r>
      </w:ins>
      <w:r>
        <w:rPr>
          <w:rFonts w:ascii="Times New Roman" w:hAnsi="Times New Roman"/>
          <w:b/>
          <w:bCs/>
          <w:color w:val="0070C0"/>
          <w:sz w:val="24"/>
          <w:szCs w:val="24"/>
        </w:rPr>
        <w:t xml:space="preserve">third floor </w:t>
      </w:r>
      <w:proofErr w:type="gramStart"/>
      <w:r>
        <w:rPr>
          <w:rFonts w:ascii="Times New Roman" w:hAnsi="Times New Roman"/>
          <w:b/>
          <w:bCs/>
          <w:color w:val="0070C0"/>
          <w:sz w:val="24"/>
          <w:szCs w:val="24"/>
        </w:rPr>
        <w:t>( 93E2</w:t>
      </w:r>
      <w:proofErr w:type="gramEnd"/>
      <w:r>
        <w:rPr>
          <w:rFonts w:ascii="Times New Roman" w:hAnsi="Times New Roman"/>
          <w:b/>
          <w:bCs/>
          <w:color w:val="0070C0"/>
          <w:sz w:val="24"/>
          <w:szCs w:val="24"/>
        </w:rPr>
        <w:t xml:space="preserve">) is for living place of Mdm. </w:t>
      </w:r>
      <w:proofErr w:type="spellStart"/>
      <w:r>
        <w:rPr>
          <w:rFonts w:ascii="Times New Roman" w:hAnsi="Times New Roman"/>
          <w:b/>
          <w:bCs/>
          <w:color w:val="0070C0"/>
          <w:sz w:val="24"/>
          <w:szCs w:val="24"/>
        </w:rPr>
        <w:t>Thouk</w:t>
      </w:r>
      <w:proofErr w:type="spellEnd"/>
      <w:r>
        <w:rPr>
          <w:rFonts w:ascii="Times New Roman" w:hAnsi="Times New Roman"/>
          <w:b/>
          <w:bCs/>
          <w:color w:val="0070C0"/>
          <w:sz w:val="24"/>
          <w:szCs w:val="24"/>
        </w:rPr>
        <w:t xml:space="preserve"> Much </w:t>
      </w:r>
      <w:proofErr w:type="spellStart"/>
      <w:r>
        <w:rPr>
          <w:rFonts w:ascii="Times New Roman" w:hAnsi="Times New Roman"/>
          <w:b/>
          <w:bCs/>
          <w:color w:val="0070C0"/>
          <w:sz w:val="24"/>
          <w:szCs w:val="24"/>
        </w:rPr>
        <w:t>Theary</w:t>
      </w:r>
      <w:proofErr w:type="spellEnd"/>
      <w:r>
        <w:t xml:space="preserve"> </w:t>
      </w:r>
    </w:p>
    <w:p w:rsidR="00357C15" w:rsidRDefault="00357C15" w:rsidP="00357C15">
      <w:pPr>
        <w:rPr>
          <w:color w:val="1F497D"/>
        </w:rPr>
      </w:pPr>
    </w:p>
    <w:p w:rsidR="00357C15" w:rsidRDefault="00357C15" w:rsidP="00357C15">
      <w:r>
        <w:t>- All the rental agreement is going to expire before loan maturity date, does the agreement tend to renew? Please explore with the customer and give your comments.</w:t>
      </w:r>
    </w:p>
    <w:p w:rsidR="00357C15" w:rsidRDefault="00357C15" w:rsidP="00357C15"/>
    <w:p w:rsidR="00357C15" w:rsidRDefault="00357C15" w:rsidP="00357C15">
      <w:pPr>
        <w:rPr>
          <w:rFonts w:ascii="Times New Roman" w:hAnsi="Times New Roman"/>
          <w:b/>
          <w:bCs/>
          <w:color w:val="0070C0"/>
          <w:sz w:val="24"/>
          <w:szCs w:val="24"/>
        </w:rPr>
      </w:pPr>
      <w:r>
        <w:rPr>
          <w:rFonts w:ascii="Times New Roman" w:hAnsi="Times New Roman"/>
          <w:b/>
          <w:bCs/>
          <w:color w:val="0070C0"/>
          <w:sz w:val="24"/>
          <w:szCs w:val="24"/>
        </w:rPr>
        <w:t xml:space="preserve">The rental agreement will </w:t>
      </w:r>
      <w:ins w:id="104" w:author="Raksmey Srean" w:date="2016-09-07T08:33:00Z">
        <w:r w:rsidR="006235C3">
          <w:rPr>
            <w:rFonts w:ascii="Times New Roman" w:hAnsi="Times New Roman"/>
            <w:b/>
            <w:bCs/>
            <w:color w:val="0070C0"/>
            <w:sz w:val="24"/>
            <w:szCs w:val="24"/>
          </w:rPr>
          <w:t xml:space="preserve">be </w:t>
        </w:r>
      </w:ins>
      <w:r>
        <w:rPr>
          <w:rFonts w:ascii="Times New Roman" w:hAnsi="Times New Roman"/>
          <w:b/>
          <w:bCs/>
          <w:color w:val="0070C0"/>
          <w:sz w:val="24"/>
          <w:szCs w:val="24"/>
        </w:rPr>
        <w:t>renew</w:t>
      </w:r>
      <w:ins w:id="105" w:author="Raksmey Srean" w:date="2016-09-07T08:33:00Z">
        <w:r w:rsidR="006235C3">
          <w:rPr>
            <w:rFonts w:ascii="Times New Roman" w:hAnsi="Times New Roman"/>
            <w:b/>
            <w:bCs/>
            <w:color w:val="0070C0"/>
            <w:sz w:val="24"/>
            <w:szCs w:val="24"/>
          </w:rPr>
          <w:t>ed</w:t>
        </w:r>
      </w:ins>
      <w:r>
        <w:rPr>
          <w:rFonts w:ascii="Times New Roman" w:hAnsi="Times New Roman"/>
          <w:b/>
          <w:bCs/>
          <w:color w:val="0070C0"/>
          <w:sz w:val="24"/>
          <w:szCs w:val="24"/>
        </w:rPr>
        <w:t xml:space="preserve">, because the </w:t>
      </w:r>
      <w:del w:id="106" w:author="Raksmey Srean" w:date="2016-09-07T08:35:00Z">
        <w:r w:rsidDel="006235C3">
          <w:rPr>
            <w:rFonts w:ascii="Times New Roman" w:hAnsi="Times New Roman"/>
            <w:b/>
            <w:bCs/>
            <w:color w:val="0070C0"/>
            <w:sz w:val="24"/>
            <w:szCs w:val="24"/>
          </w:rPr>
          <w:delText xml:space="preserve">renter </w:delText>
        </w:r>
      </w:del>
      <w:ins w:id="107" w:author="Raksmey Srean" w:date="2016-09-07T08:35:00Z">
        <w:r w:rsidR="006235C3">
          <w:rPr>
            <w:rFonts w:ascii="Times New Roman" w:hAnsi="Times New Roman"/>
            <w:b/>
            <w:bCs/>
            <w:color w:val="0070C0"/>
            <w:sz w:val="24"/>
            <w:szCs w:val="24"/>
          </w:rPr>
          <w:t xml:space="preserve">tenant </w:t>
        </w:r>
      </w:ins>
      <w:r>
        <w:rPr>
          <w:rFonts w:ascii="Times New Roman" w:hAnsi="Times New Roman"/>
          <w:b/>
          <w:bCs/>
          <w:color w:val="0070C0"/>
          <w:sz w:val="24"/>
          <w:szCs w:val="24"/>
        </w:rPr>
        <w:t>and the borrower are relative and the open this business for</w:t>
      </w:r>
      <w:del w:id="108" w:author="Roeurn Sarak" w:date="2016-09-07T09:03:00Z">
        <w:r w:rsidDel="001342F6">
          <w:rPr>
            <w:rFonts w:ascii="Times New Roman" w:hAnsi="Times New Roman"/>
            <w:b/>
            <w:bCs/>
            <w:color w:val="0070C0"/>
            <w:sz w:val="24"/>
            <w:szCs w:val="24"/>
          </w:rPr>
          <w:delText>  many</w:delText>
        </w:r>
      </w:del>
      <w:ins w:id="109" w:author="Roeurn Sarak" w:date="2016-09-07T09:03:00Z">
        <w:r w:rsidR="001342F6">
          <w:rPr>
            <w:rFonts w:ascii="Times New Roman" w:hAnsi="Times New Roman"/>
            <w:b/>
            <w:bCs/>
            <w:color w:val="0070C0"/>
            <w:sz w:val="24"/>
            <w:szCs w:val="24"/>
          </w:rPr>
          <w:t> many</w:t>
        </w:r>
      </w:ins>
      <w:r>
        <w:rPr>
          <w:rFonts w:ascii="Times New Roman" w:hAnsi="Times New Roman"/>
          <w:b/>
          <w:bCs/>
          <w:color w:val="0070C0"/>
          <w:sz w:val="24"/>
          <w:szCs w:val="24"/>
        </w:rPr>
        <w:t xml:space="preserve"> years. </w:t>
      </w:r>
      <w:del w:id="110" w:author="Raksmey Srean" w:date="2016-09-07T08:35:00Z">
        <w:r w:rsidDel="006235C3">
          <w:rPr>
            <w:rFonts w:ascii="Times New Roman" w:hAnsi="Times New Roman"/>
            <w:b/>
            <w:bCs/>
            <w:color w:val="0070C0"/>
            <w:sz w:val="24"/>
            <w:szCs w:val="24"/>
          </w:rPr>
          <w:delText xml:space="preserve">However if the renter in above is not continue to rent out this please, the borrower can find the other renter easily for rental out and it can run the business by their self. </w:delText>
        </w:r>
      </w:del>
      <w:r>
        <w:rPr>
          <w:rFonts w:ascii="Times New Roman" w:hAnsi="Times New Roman"/>
          <w:b/>
          <w:bCs/>
          <w:color w:val="0070C0"/>
          <w:sz w:val="24"/>
          <w:szCs w:val="24"/>
        </w:rPr>
        <w:t xml:space="preserve"> Because this place has good location and business area, the property is located at street No 360, Opposite the </w:t>
      </w:r>
      <w:proofErr w:type="spellStart"/>
      <w:r>
        <w:rPr>
          <w:rFonts w:ascii="Times New Roman" w:hAnsi="Times New Roman"/>
          <w:b/>
          <w:bCs/>
          <w:color w:val="0070C0"/>
          <w:sz w:val="24"/>
          <w:szCs w:val="24"/>
        </w:rPr>
        <w:t>Beltie</w:t>
      </w:r>
      <w:proofErr w:type="spellEnd"/>
      <w:r>
        <w:rPr>
          <w:rFonts w:ascii="Times New Roman" w:hAnsi="Times New Roman"/>
          <w:b/>
          <w:bCs/>
          <w:color w:val="0070C0"/>
          <w:sz w:val="24"/>
          <w:szCs w:val="24"/>
        </w:rPr>
        <w:t xml:space="preserve"> </w:t>
      </w:r>
      <w:del w:id="111" w:author="Roeurn Sarak" w:date="2016-09-07T09:03:00Z">
        <w:r w:rsidDel="001342F6">
          <w:rPr>
            <w:rFonts w:ascii="Times New Roman" w:hAnsi="Times New Roman"/>
            <w:b/>
            <w:bCs/>
            <w:color w:val="0070C0"/>
            <w:sz w:val="24"/>
            <w:szCs w:val="24"/>
          </w:rPr>
          <w:delText>university</w:delText>
        </w:r>
      </w:del>
      <w:ins w:id="112" w:author="Roeurn Sarak" w:date="2016-09-07T09:03:00Z">
        <w:r w:rsidR="001342F6">
          <w:rPr>
            <w:rFonts w:ascii="Times New Roman" w:hAnsi="Times New Roman"/>
            <w:b/>
            <w:bCs/>
            <w:color w:val="0070C0"/>
            <w:sz w:val="24"/>
            <w:szCs w:val="24"/>
          </w:rPr>
          <w:t>University</w:t>
        </w:r>
      </w:ins>
      <w:r>
        <w:rPr>
          <w:rFonts w:ascii="Times New Roman" w:hAnsi="Times New Roman"/>
          <w:b/>
          <w:bCs/>
          <w:color w:val="0070C0"/>
          <w:sz w:val="24"/>
          <w:szCs w:val="24"/>
        </w:rPr>
        <w:t xml:space="preserve">, due to about 200m from </w:t>
      </w:r>
      <w:proofErr w:type="spellStart"/>
      <w:r>
        <w:rPr>
          <w:rFonts w:ascii="Times New Roman" w:hAnsi="Times New Roman"/>
          <w:b/>
          <w:bCs/>
          <w:color w:val="0070C0"/>
          <w:sz w:val="24"/>
          <w:szCs w:val="24"/>
        </w:rPr>
        <w:t>Canadia</w:t>
      </w:r>
      <w:proofErr w:type="spellEnd"/>
      <w:r>
        <w:rPr>
          <w:rFonts w:ascii="Times New Roman" w:hAnsi="Times New Roman"/>
          <w:b/>
          <w:bCs/>
          <w:color w:val="0070C0"/>
          <w:sz w:val="24"/>
          <w:szCs w:val="24"/>
        </w:rPr>
        <w:t xml:space="preserve"> bank and nearby other restaurants, school, </w:t>
      </w:r>
      <w:del w:id="113" w:author="Roeurn Sarak" w:date="2016-09-07T09:03:00Z">
        <w:r w:rsidDel="001342F6">
          <w:rPr>
            <w:rFonts w:ascii="Times New Roman" w:hAnsi="Times New Roman"/>
            <w:b/>
            <w:bCs/>
            <w:color w:val="0070C0"/>
            <w:sz w:val="24"/>
            <w:szCs w:val="24"/>
          </w:rPr>
          <w:delText>shop</w:delText>
        </w:r>
      </w:del>
      <w:ins w:id="114" w:author="Roeurn Sarak" w:date="2016-09-07T09:03:00Z">
        <w:r w:rsidR="001342F6">
          <w:rPr>
            <w:rFonts w:ascii="Times New Roman" w:hAnsi="Times New Roman"/>
            <w:b/>
            <w:bCs/>
            <w:color w:val="0070C0"/>
            <w:sz w:val="24"/>
            <w:szCs w:val="24"/>
          </w:rPr>
          <w:t>and shop</w:t>
        </w:r>
      </w:ins>
      <w:r>
        <w:rPr>
          <w:rFonts w:ascii="Times New Roman" w:hAnsi="Times New Roman"/>
          <w:b/>
          <w:bCs/>
          <w:color w:val="0070C0"/>
          <w:sz w:val="24"/>
          <w:szCs w:val="24"/>
        </w:rPr>
        <w:t xml:space="preserve"> .i.e.</w:t>
      </w:r>
    </w:p>
    <w:p w:rsidR="00357C15" w:rsidRDefault="00357C15" w:rsidP="00357C15"/>
    <w:p w:rsidR="00357C15" w:rsidRDefault="00357C15" w:rsidP="00357C15">
      <w:r>
        <w:t xml:space="preserve">- What is the retirement age for Mdm. </w:t>
      </w:r>
      <w:proofErr w:type="spellStart"/>
      <w:r>
        <w:t>Thouk</w:t>
      </w:r>
      <w:proofErr w:type="spellEnd"/>
      <w:r>
        <w:t xml:space="preserve"> Much </w:t>
      </w:r>
      <w:proofErr w:type="spellStart"/>
      <w:r>
        <w:t>Theary</w:t>
      </w:r>
      <w:proofErr w:type="spellEnd"/>
      <w:r>
        <w:t xml:space="preserve"> since she is already 58 years old?</w:t>
      </w:r>
      <w:r>
        <w:rPr>
          <w:color w:val="1F497D"/>
        </w:rPr>
        <w:t xml:space="preserve"> </w:t>
      </w:r>
      <w:r>
        <w:t xml:space="preserve">Without her salary income, DSCR is only </w:t>
      </w:r>
      <w:proofErr w:type="gramStart"/>
      <w:r>
        <w:t>1.57x</w:t>
      </w:r>
      <w:proofErr w:type="gramEnd"/>
      <w:r>
        <w:t>.  Please explore and project what is the take out source to repay the loan after her retirement?</w:t>
      </w:r>
    </w:p>
    <w:p w:rsidR="00357C15" w:rsidRDefault="00357C15" w:rsidP="00357C15">
      <w:pPr>
        <w:rPr>
          <w:rFonts w:ascii="Times New Roman" w:hAnsi="Times New Roman"/>
          <w:b/>
          <w:bCs/>
          <w:color w:val="0070C0"/>
          <w:sz w:val="24"/>
          <w:szCs w:val="24"/>
        </w:rPr>
      </w:pPr>
      <w:r>
        <w:rPr>
          <w:rFonts w:ascii="Times New Roman" w:hAnsi="Times New Roman"/>
          <w:b/>
          <w:bCs/>
          <w:color w:val="0070C0"/>
          <w:sz w:val="24"/>
          <w:szCs w:val="24"/>
        </w:rPr>
        <w:t xml:space="preserve">The retirement age of Mdm. </w:t>
      </w:r>
      <w:proofErr w:type="spellStart"/>
      <w:r>
        <w:rPr>
          <w:rFonts w:ascii="Times New Roman" w:hAnsi="Times New Roman"/>
          <w:b/>
          <w:bCs/>
          <w:color w:val="0070C0"/>
          <w:sz w:val="24"/>
          <w:szCs w:val="24"/>
        </w:rPr>
        <w:t>Thouk</w:t>
      </w:r>
      <w:proofErr w:type="spellEnd"/>
      <w:r>
        <w:rPr>
          <w:rFonts w:ascii="Times New Roman" w:hAnsi="Times New Roman"/>
          <w:b/>
          <w:bCs/>
          <w:color w:val="0070C0"/>
          <w:sz w:val="24"/>
          <w:szCs w:val="24"/>
        </w:rPr>
        <w:t xml:space="preserve"> Much </w:t>
      </w:r>
      <w:proofErr w:type="spellStart"/>
      <w:r>
        <w:rPr>
          <w:rFonts w:ascii="Times New Roman" w:hAnsi="Times New Roman"/>
          <w:b/>
          <w:bCs/>
          <w:color w:val="0070C0"/>
          <w:sz w:val="24"/>
          <w:szCs w:val="24"/>
        </w:rPr>
        <w:t>Theary</w:t>
      </w:r>
      <w:proofErr w:type="spellEnd"/>
      <w:del w:id="115" w:author="Roeurn Sarak" w:date="2016-09-07T09:03:00Z">
        <w:r w:rsidDel="00F2020E">
          <w:rPr>
            <w:rFonts w:ascii="Times New Roman" w:hAnsi="Times New Roman"/>
            <w:b/>
            <w:bCs/>
            <w:color w:val="0070C0"/>
            <w:sz w:val="24"/>
            <w:szCs w:val="24"/>
          </w:rPr>
          <w:delText>  is</w:delText>
        </w:r>
      </w:del>
      <w:ins w:id="116" w:author="Roeurn Sarak" w:date="2016-09-07T09:03:00Z">
        <w:r w:rsidR="00F2020E">
          <w:rPr>
            <w:rFonts w:ascii="Times New Roman" w:hAnsi="Times New Roman"/>
            <w:b/>
            <w:bCs/>
            <w:color w:val="0070C0"/>
            <w:sz w:val="24"/>
            <w:szCs w:val="24"/>
          </w:rPr>
          <w:t> is</w:t>
        </w:r>
      </w:ins>
      <w:r>
        <w:rPr>
          <w:rFonts w:ascii="Times New Roman" w:hAnsi="Times New Roman"/>
          <w:b/>
          <w:bCs/>
          <w:color w:val="0070C0"/>
          <w:sz w:val="24"/>
          <w:szCs w:val="24"/>
        </w:rPr>
        <w:t xml:space="preserve"> 60 years old, but she </w:t>
      </w:r>
      <w:proofErr w:type="gramStart"/>
      <w:r>
        <w:rPr>
          <w:rFonts w:ascii="Times New Roman" w:hAnsi="Times New Roman"/>
          <w:b/>
          <w:bCs/>
          <w:color w:val="0070C0"/>
          <w:sz w:val="24"/>
          <w:szCs w:val="24"/>
        </w:rPr>
        <w:t>can</w:t>
      </w:r>
      <w:proofErr w:type="gramEnd"/>
      <w:r>
        <w:rPr>
          <w:rFonts w:ascii="Times New Roman" w:hAnsi="Times New Roman"/>
          <w:b/>
          <w:bCs/>
          <w:color w:val="0070C0"/>
          <w:sz w:val="24"/>
          <w:szCs w:val="24"/>
        </w:rPr>
        <w:t xml:space="preserve"> extent for about 5 years. </w:t>
      </w:r>
      <w:proofErr w:type="spellStart"/>
      <w:r>
        <w:rPr>
          <w:rFonts w:ascii="Times New Roman" w:hAnsi="Times New Roman"/>
          <w:b/>
          <w:bCs/>
          <w:color w:val="0070C0"/>
          <w:sz w:val="24"/>
          <w:szCs w:val="24"/>
        </w:rPr>
        <w:t>Mr.Chhom</w:t>
      </w:r>
      <w:proofErr w:type="spellEnd"/>
      <w:r>
        <w:rPr>
          <w:rFonts w:ascii="Times New Roman" w:hAnsi="Times New Roman"/>
          <w:b/>
          <w:bCs/>
          <w:color w:val="0070C0"/>
          <w:sz w:val="24"/>
          <w:szCs w:val="24"/>
        </w:rPr>
        <w:t xml:space="preserve"> Manith will get more income from his salary, because he had already promoted from officer level to deputy manager in charge of Geography</w:t>
      </w:r>
      <w:ins w:id="117" w:author="Roeurn Sarak" w:date="2016-09-07T09:03:00Z">
        <w:r w:rsidR="00F2020E">
          <w:rPr>
            <w:rFonts w:ascii="Times New Roman" w:hAnsi="Times New Roman"/>
            <w:b/>
            <w:bCs/>
            <w:color w:val="0070C0"/>
            <w:sz w:val="24"/>
            <w:szCs w:val="24"/>
          </w:rPr>
          <w:t xml:space="preserve"> </w:t>
        </w:r>
      </w:ins>
      <w:del w:id="118" w:author="Roeurn Sarak" w:date="2016-09-07T09:02:00Z">
        <w:r w:rsidDel="00F2020E">
          <w:rPr>
            <w:rFonts w:ascii="Times New Roman" w:hAnsi="Times New Roman"/>
            <w:b/>
            <w:bCs/>
            <w:color w:val="0070C0"/>
            <w:sz w:val="24"/>
            <w:szCs w:val="24"/>
          </w:rPr>
          <w:delText xml:space="preserve"> </w:delText>
        </w:r>
      </w:del>
      <w:r>
        <w:rPr>
          <w:rFonts w:ascii="Times New Roman" w:hAnsi="Times New Roman"/>
          <w:b/>
          <w:bCs/>
          <w:color w:val="0070C0"/>
          <w:sz w:val="24"/>
          <w:szCs w:val="24"/>
        </w:rPr>
        <w:t>Identification and Secret Information Office. So the salary and bonus is also increasing amount with his position (the confirmation letter from Ministry of Commerce is attached).</w:t>
      </w:r>
    </w:p>
    <w:p w:rsidR="00C232FE" w:rsidRDefault="00C232FE" w:rsidP="00357C15">
      <w:pPr>
        <w:rPr>
          <w:ins w:id="119" w:author="Roeurn Sarak" w:date="2016-09-07T09:02:00Z"/>
          <w:rFonts w:ascii="Times New Roman" w:hAnsi="Times New Roman"/>
          <w:b/>
          <w:bCs/>
          <w:color w:val="0070C0"/>
          <w:sz w:val="24"/>
          <w:szCs w:val="24"/>
        </w:rPr>
      </w:pPr>
    </w:p>
    <w:p w:rsidR="00357C15" w:rsidRDefault="00723685" w:rsidP="00357C15">
      <w:pPr>
        <w:rPr>
          <w:ins w:id="120" w:author="Raksmey Srean" w:date="2016-09-07T08:41:00Z"/>
          <w:rFonts w:ascii="Times New Roman" w:hAnsi="Times New Roman"/>
          <w:b/>
          <w:bCs/>
          <w:color w:val="0070C0"/>
          <w:sz w:val="24"/>
          <w:szCs w:val="24"/>
        </w:rPr>
      </w:pPr>
      <w:ins w:id="121" w:author="Raksmey Srean" w:date="2016-09-07T08:39:00Z">
        <w:r>
          <w:rPr>
            <w:rFonts w:ascii="Times New Roman" w:hAnsi="Times New Roman"/>
            <w:b/>
            <w:bCs/>
            <w:color w:val="0070C0"/>
            <w:sz w:val="24"/>
            <w:szCs w:val="24"/>
          </w:rPr>
          <w:t>In addition, Mr. Chhom can have additional income from customer when they need exp</w:t>
        </w:r>
      </w:ins>
      <w:ins w:id="122" w:author="Raksmey Srean" w:date="2016-09-07T08:40:00Z">
        <w:r>
          <w:rPr>
            <w:rFonts w:ascii="Times New Roman" w:hAnsi="Times New Roman"/>
            <w:b/>
            <w:bCs/>
            <w:color w:val="0070C0"/>
            <w:sz w:val="24"/>
            <w:szCs w:val="24"/>
          </w:rPr>
          <w:t xml:space="preserve">ress service, like most other government employee, between </w:t>
        </w:r>
      </w:ins>
      <w:ins w:id="123" w:author="Roeurn Sarak" w:date="2016-09-07T09:02:00Z">
        <w:r w:rsidR="00C232FE">
          <w:rPr>
            <w:rFonts w:ascii="Times New Roman" w:hAnsi="Times New Roman"/>
            <w:b/>
            <w:bCs/>
            <w:color w:val="0070C0"/>
            <w:sz w:val="24"/>
            <w:szCs w:val="24"/>
          </w:rPr>
          <w:t xml:space="preserve">of </w:t>
        </w:r>
      </w:ins>
      <w:ins w:id="124" w:author="Raksmey Srean" w:date="2016-09-07T08:41:00Z">
        <w:r>
          <w:rPr>
            <w:rFonts w:ascii="Times New Roman" w:hAnsi="Times New Roman"/>
            <w:b/>
            <w:bCs/>
            <w:color w:val="0070C0"/>
            <w:sz w:val="24"/>
            <w:szCs w:val="24"/>
          </w:rPr>
          <w:t>$</w:t>
        </w:r>
      </w:ins>
      <w:ins w:id="125" w:author="Raksmey Srean" w:date="2016-09-07T08:40:00Z">
        <w:r>
          <w:rPr>
            <w:rFonts w:ascii="Times New Roman" w:hAnsi="Times New Roman"/>
            <w:b/>
            <w:bCs/>
            <w:color w:val="0070C0"/>
            <w:sz w:val="24"/>
            <w:szCs w:val="24"/>
          </w:rPr>
          <w:t>200-</w:t>
        </w:r>
      </w:ins>
      <w:ins w:id="126" w:author="Raksmey Srean" w:date="2016-09-07T08:41:00Z">
        <w:r>
          <w:rPr>
            <w:rFonts w:ascii="Times New Roman" w:hAnsi="Times New Roman"/>
            <w:b/>
            <w:bCs/>
            <w:color w:val="0070C0"/>
            <w:sz w:val="24"/>
            <w:szCs w:val="24"/>
          </w:rPr>
          <w:t>$</w:t>
        </w:r>
      </w:ins>
      <w:ins w:id="127" w:author="Raksmey Srean" w:date="2016-09-07T08:40:00Z">
        <w:r>
          <w:rPr>
            <w:rFonts w:ascii="Times New Roman" w:hAnsi="Times New Roman"/>
            <w:b/>
            <w:bCs/>
            <w:color w:val="0070C0"/>
            <w:sz w:val="24"/>
            <w:szCs w:val="24"/>
          </w:rPr>
          <w:t>500 per month.</w:t>
        </w:r>
      </w:ins>
    </w:p>
    <w:p w:rsidR="00723685" w:rsidRDefault="00723685" w:rsidP="00357C15">
      <w:pPr>
        <w:rPr>
          <w:rFonts w:ascii="Times New Roman" w:hAnsi="Times New Roman"/>
          <w:b/>
          <w:bCs/>
          <w:color w:val="0070C0"/>
          <w:sz w:val="24"/>
          <w:szCs w:val="24"/>
        </w:rPr>
      </w:pPr>
    </w:p>
    <w:p w:rsidR="00357C15" w:rsidRDefault="00357C15" w:rsidP="00357C15">
      <w:pPr>
        <w:rPr>
          <w:rFonts w:ascii="Times New Roman" w:hAnsi="Times New Roman"/>
          <w:b/>
          <w:bCs/>
          <w:color w:val="0070C0"/>
          <w:sz w:val="24"/>
          <w:szCs w:val="24"/>
        </w:rPr>
      </w:pPr>
      <w:r>
        <w:rPr>
          <w:rFonts w:ascii="Times New Roman" w:hAnsi="Times New Roman"/>
          <w:b/>
          <w:bCs/>
          <w:color w:val="0070C0"/>
          <w:sz w:val="24"/>
          <w:szCs w:val="24"/>
        </w:rPr>
        <w:t xml:space="preserve">Beside the salary income from Mr. Chhom Manith, Mdm. Peng </w:t>
      </w:r>
      <w:proofErr w:type="spellStart"/>
      <w:r>
        <w:rPr>
          <w:rFonts w:ascii="Times New Roman" w:hAnsi="Times New Roman"/>
          <w:b/>
          <w:bCs/>
          <w:color w:val="0070C0"/>
          <w:sz w:val="24"/>
          <w:szCs w:val="24"/>
        </w:rPr>
        <w:t>Chakrya</w:t>
      </w:r>
      <w:proofErr w:type="spellEnd"/>
      <w:r>
        <w:rPr>
          <w:rFonts w:ascii="Times New Roman" w:hAnsi="Times New Roman"/>
          <w:b/>
          <w:bCs/>
          <w:color w:val="0070C0"/>
          <w:sz w:val="24"/>
          <w:szCs w:val="24"/>
        </w:rPr>
        <w:t xml:space="preserve"> can run the business at the house </w:t>
      </w:r>
      <w:del w:id="128" w:author="Raksmey Srean" w:date="2016-09-07T08:36:00Z">
        <w:r w:rsidDel="00640A25">
          <w:rPr>
            <w:rFonts w:ascii="Times New Roman" w:hAnsi="Times New Roman"/>
            <w:b/>
            <w:bCs/>
            <w:color w:val="0070C0"/>
            <w:sz w:val="24"/>
            <w:szCs w:val="24"/>
          </w:rPr>
          <w:delText>that their bought</w:delText>
        </w:r>
      </w:del>
      <w:ins w:id="129" w:author="Raksmey Srean" w:date="2016-09-07T08:36:00Z">
        <w:r w:rsidR="00640A25">
          <w:rPr>
            <w:rFonts w:ascii="Times New Roman" w:hAnsi="Times New Roman"/>
            <w:b/>
            <w:bCs/>
            <w:color w:val="0070C0"/>
            <w:sz w:val="24"/>
            <w:szCs w:val="24"/>
          </w:rPr>
          <w:t>purchased</w:t>
        </w:r>
      </w:ins>
      <w:r>
        <w:rPr>
          <w:rFonts w:ascii="Times New Roman" w:hAnsi="Times New Roman"/>
          <w:b/>
          <w:bCs/>
          <w:color w:val="0070C0"/>
          <w:sz w:val="24"/>
          <w:szCs w:val="24"/>
        </w:rPr>
        <w:t xml:space="preserve"> from Borey after the construction is completed </w:t>
      </w:r>
      <w:del w:id="130" w:author="Raksmey Srean" w:date="2016-09-07T08:36:00Z">
        <w:r w:rsidDel="00640A25">
          <w:rPr>
            <w:rFonts w:ascii="Times New Roman" w:hAnsi="Times New Roman"/>
            <w:b/>
            <w:bCs/>
            <w:color w:val="0070C0"/>
            <w:sz w:val="24"/>
            <w:szCs w:val="24"/>
          </w:rPr>
          <w:delText xml:space="preserve">in </w:delText>
        </w:r>
      </w:del>
      <w:r>
        <w:rPr>
          <w:rFonts w:ascii="Times New Roman" w:hAnsi="Times New Roman"/>
          <w:b/>
          <w:bCs/>
          <w:color w:val="0070C0"/>
          <w:sz w:val="24"/>
          <w:szCs w:val="24"/>
        </w:rPr>
        <w:t xml:space="preserve">next year. So the income will be increasing from year to year and it can cover the loan without salary income from Mdm. </w:t>
      </w:r>
      <w:proofErr w:type="spellStart"/>
      <w:r>
        <w:rPr>
          <w:rFonts w:ascii="Times New Roman" w:hAnsi="Times New Roman"/>
          <w:b/>
          <w:bCs/>
          <w:color w:val="0070C0"/>
          <w:sz w:val="24"/>
          <w:szCs w:val="24"/>
        </w:rPr>
        <w:t>Thouk</w:t>
      </w:r>
      <w:proofErr w:type="spellEnd"/>
      <w:r>
        <w:rPr>
          <w:rFonts w:ascii="Times New Roman" w:hAnsi="Times New Roman"/>
          <w:b/>
          <w:bCs/>
          <w:color w:val="0070C0"/>
          <w:sz w:val="24"/>
          <w:szCs w:val="24"/>
        </w:rPr>
        <w:t xml:space="preserve"> Much </w:t>
      </w:r>
      <w:proofErr w:type="spellStart"/>
      <w:r>
        <w:rPr>
          <w:rFonts w:ascii="Times New Roman" w:hAnsi="Times New Roman"/>
          <w:b/>
          <w:bCs/>
          <w:color w:val="0070C0"/>
          <w:sz w:val="24"/>
          <w:szCs w:val="24"/>
        </w:rPr>
        <w:t>Theary</w:t>
      </w:r>
      <w:proofErr w:type="spellEnd"/>
      <w:r>
        <w:rPr>
          <w:rFonts w:ascii="Times New Roman" w:hAnsi="Times New Roman"/>
          <w:b/>
          <w:bCs/>
          <w:color w:val="0070C0"/>
          <w:sz w:val="24"/>
          <w:szCs w:val="24"/>
        </w:rPr>
        <w:t>.     </w:t>
      </w:r>
    </w:p>
    <w:p w:rsidR="00357C15" w:rsidRDefault="00357C15" w:rsidP="00357C15">
      <w:pPr>
        <w:rPr>
          <w:color w:val="1F497D"/>
        </w:rPr>
      </w:pPr>
      <w:r>
        <w:rPr>
          <w:color w:val="1F497D"/>
        </w:rPr>
        <w:t> </w:t>
      </w:r>
    </w:p>
    <w:p w:rsidR="00357C15" w:rsidRDefault="00357C15" w:rsidP="00357C15">
      <w:pPr>
        <w:rPr>
          <w:rFonts w:ascii="Times New Roman" w:hAnsi="Times New Roman"/>
          <w:sz w:val="24"/>
          <w:szCs w:val="24"/>
        </w:rPr>
      </w:pPr>
    </w:p>
    <w:p w:rsidR="00357C15" w:rsidRDefault="00357C15" w:rsidP="00357C15">
      <w:pPr>
        <w:rPr>
          <w:rFonts w:ascii="Verdana" w:hAnsi="Verdana"/>
          <w:b/>
          <w:bCs/>
          <w:sz w:val="20"/>
          <w:szCs w:val="20"/>
        </w:rPr>
      </w:pPr>
      <w:r>
        <w:rPr>
          <w:rFonts w:ascii="Verdana" w:hAnsi="Verdana"/>
          <w:b/>
          <w:bCs/>
          <w:sz w:val="20"/>
          <w:szCs w:val="20"/>
        </w:rPr>
        <w:t xml:space="preserve">4. Others </w:t>
      </w:r>
    </w:p>
    <w:p w:rsidR="00357C15" w:rsidRDefault="00357C15" w:rsidP="00357C15"/>
    <w:p w:rsidR="00357C15" w:rsidRDefault="00357C15" w:rsidP="00357C15"/>
    <w:p w:rsidR="00357C15" w:rsidRDefault="00357C15" w:rsidP="00357C15">
      <w:pPr>
        <w:rPr>
          <w:rFonts w:ascii="Verdana" w:hAnsi="Verdana"/>
          <w:color w:val="2E74B5"/>
          <w:sz w:val="20"/>
          <w:szCs w:val="20"/>
        </w:rPr>
      </w:pPr>
      <w:r>
        <w:rPr>
          <w:rFonts w:ascii="Verdana" w:hAnsi="Verdana"/>
          <w:color w:val="2E74B5"/>
          <w:sz w:val="20"/>
          <w:szCs w:val="20"/>
        </w:rPr>
        <w:t>Best Regards,</w:t>
      </w:r>
    </w:p>
    <w:p w:rsidR="00357C15" w:rsidRDefault="00357C15" w:rsidP="00357C15">
      <w:pPr>
        <w:rPr>
          <w:rFonts w:ascii="Verdana" w:hAnsi="Verdana"/>
          <w:color w:val="2E74B5"/>
          <w:sz w:val="20"/>
          <w:szCs w:val="20"/>
        </w:rPr>
      </w:pPr>
    </w:p>
    <w:p w:rsidR="00357C15" w:rsidRDefault="00357C15" w:rsidP="00357C15">
      <w:pPr>
        <w:rPr>
          <w:rFonts w:ascii="Verdana" w:hAnsi="Verdana"/>
          <w:color w:val="2E74B5"/>
          <w:sz w:val="20"/>
          <w:szCs w:val="20"/>
        </w:rPr>
      </w:pPr>
      <w:r>
        <w:rPr>
          <w:rFonts w:ascii="Verdana" w:hAnsi="Verdana"/>
          <w:b/>
          <w:bCs/>
          <w:color w:val="2E74B5"/>
          <w:sz w:val="20"/>
          <w:szCs w:val="20"/>
        </w:rPr>
        <w:t>SOEU Sophany</w:t>
      </w:r>
    </w:p>
    <w:p w:rsidR="00357C15" w:rsidRDefault="00357C15" w:rsidP="00357C15">
      <w:pPr>
        <w:rPr>
          <w:rFonts w:ascii="Verdana" w:hAnsi="Verdana"/>
          <w:color w:val="2E74B5"/>
          <w:sz w:val="20"/>
          <w:szCs w:val="20"/>
        </w:rPr>
      </w:pPr>
      <w:r>
        <w:rPr>
          <w:rFonts w:ascii="Verdana" w:hAnsi="Verdana"/>
          <w:color w:val="2E74B5"/>
          <w:sz w:val="20"/>
          <w:szCs w:val="20"/>
        </w:rPr>
        <w:t>AM, Credit Evaluation</w:t>
      </w:r>
    </w:p>
    <w:p w:rsidR="00357C15" w:rsidRDefault="00357C15" w:rsidP="00357C15">
      <w:pPr>
        <w:rPr>
          <w:rFonts w:ascii="Verdana" w:hAnsi="Verdana"/>
          <w:color w:val="2E74B5"/>
          <w:sz w:val="16"/>
          <w:szCs w:val="16"/>
        </w:rPr>
      </w:pPr>
      <w:r>
        <w:rPr>
          <w:rFonts w:ascii="Verdana" w:hAnsi="Verdana"/>
          <w:color w:val="2E74B5"/>
          <w:sz w:val="16"/>
          <w:szCs w:val="16"/>
        </w:rPr>
        <w:t>Head Office: No. 263, Ang Duong Street (St. 110), Phnom Penh, Cambodia |</w:t>
      </w:r>
    </w:p>
    <w:p w:rsidR="00357C15" w:rsidRDefault="00357C15" w:rsidP="00357C15">
      <w:pPr>
        <w:rPr>
          <w:rFonts w:ascii="Verdana" w:hAnsi="Verdana"/>
          <w:color w:val="2E74B5"/>
          <w:sz w:val="16"/>
          <w:szCs w:val="16"/>
        </w:rPr>
      </w:pPr>
      <w:r>
        <w:rPr>
          <w:rFonts w:ascii="Verdana" w:hAnsi="Verdana"/>
          <w:color w:val="2E74B5"/>
          <w:sz w:val="16"/>
          <w:szCs w:val="16"/>
        </w:rPr>
        <w:t>Tel: (855) 23 992 833 | Fax: (855) 23 991 822 | Ext: 1158</w:t>
      </w:r>
    </w:p>
    <w:p w:rsidR="00357C15" w:rsidRDefault="00357C15" w:rsidP="00357C15">
      <w:r>
        <w:rPr>
          <w:rFonts w:ascii="Verdana" w:hAnsi="Verdana"/>
          <w:b/>
          <w:bCs/>
          <w:color w:val="2E74B5"/>
          <w:sz w:val="16"/>
          <w:szCs w:val="16"/>
          <w:u w:val="single"/>
        </w:rPr>
        <w:t xml:space="preserve">Website: </w:t>
      </w:r>
      <w:hyperlink r:id="rId5" w:history="1">
        <w:r>
          <w:rPr>
            <w:rStyle w:val="Hyperlink"/>
            <w:rFonts w:ascii="Verdana" w:hAnsi="Verdana"/>
            <w:b/>
            <w:bCs/>
            <w:color w:val="0563C1"/>
            <w:sz w:val="16"/>
            <w:szCs w:val="16"/>
          </w:rPr>
          <w:t>www.rhbgroup.com</w:t>
        </w:r>
      </w:hyperlink>
    </w:p>
    <w:p w:rsidR="00357C15" w:rsidRDefault="00357C15" w:rsidP="00357C15">
      <w:r>
        <w:rPr>
          <w:noProof/>
          <w:color w:val="365F91"/>
          <w:lang w:eastAsia="en-US" w:bidi="km-KH"/>
        </w:rPr>
        <w:lastRenderedPageBreak/>
        <w:drawing>
          <wp:inline distT="0" distB="0" distL="0" distR="0">
            <wp:extent cx="1257300" cy="704850"/>
            <wp:effectExtent l="0" t="0" r="0" b="0"/>
            <wp:docPr id="1" name="Picture 1" descr="Description: TWP_Logo-Blue-Box_03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WP_Logo-Blue-Box_03021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041219" w:rsidRDefault="00041219"/>
    <w:sectPr w:rsidR="00041219" w:rsidSect="00F2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C15"/>
    <w:rsid w:val="00041219"/>
    <w:rsid w:val="001342F6"/>
    <w:rsid w:val="00357C15"/>
    <w:rsid w:val="004C33C3"/>
    <w:rsid w:val="00527457"/>
    <w:rsid w:val="006235C3"/>
    <w:rsid w:val="00640A25"/>
    <w:rsid w:val="00723685"/>
    <w:rsid w:val="00726AC6"/>
    <w:rsid w:val="007353C8"/>
    <w:rsid w:val="00764424"/>
    <w:rsid w:val="007744BF"/>
    <w:rsid w:val="007C0F9D"/>
    <w:rsid w:val="00812700"/>
    <w:rsid w:val="00AB793F"/>
    <w:rsid w:val="00BD40BB"/>
    <w:rsid w:val="00C232FE"/>
    <w:rsid w:val="00E30A27"/>
    <w:rsid w:val="00ED7D6D"/>
    <w:rsid w:val="00F2020E"/>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6"/>
        <w:lang w:val="en-US"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C15"/>
    <w:pPr>
      <w:spacing w:after="0" w:line="240" w:lineRule="auto"/>
    </w:pPr>
    <w:rPr>
      <w:rFonts w:ascii="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C15"/>
    <w:rPr>
      <w:color w:val="0000FF"/>
      <w:u w:val="single"/>
    </w:rPr>
  </w:style>
  <w:style w:type="paragraph" w:styleId="BalloonText">
    <w:name w:val="Balloon Text"/>
    <w:basedOn w:val="Normal"/>
    <w:link w:val="BalloonTextChar"/>
    <w:uiPriority w:val="99"/>
    <w:semiHidden/>
    <w:unhideWhenUsed/>
    <w:rsid w:val="00357C15"/>
    <w:rPr>
      <w:rFonts w:ascii="Tahoma" w:hAnsi="Tahoma" w:cs="Tahoma"/>
      <w:sz w:val="16"/>
      <w:szCs w:val="16"/>
    </w:rPr>
  </w:style>
  <w:style w:type="character" w:customStyle="1" w:styleId="BalloonTextChar">
    <w:name w:val="Balloon Text Char"/>
    <w:basedOn w:val="DefaultParagraphFont"/>
    <w:link w:val="BalloonText"/>
    <w:uiPriority w:val="99"/>
    <w:semiHidden/>
    <w:rsid w:val="00357C15"/>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6"/>
        <w:lang w:val="en-US"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C15"/>
    <w:pPr>
      <w:spacing w:after="0" w:line="240" w:lineRule="auto"/>
    </w:pPr>
    <w:rPr>
      <w:rFonts w:ascii="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C15"/>
    <w:rPr>
      <w:color w:val="0000FF"/>
      <w:u w:val="single"/>
    </w:rPr>
  </w:style>
  <w:style w:type="paragraph" w:styleId="BalloonText">
    <w:name w:val="Balloon Text"/>
    <w:basedOn w:val="Normal"/>
    <w:link w:val="BalloonTextChar"/>
    <w:uiPriority w:val="99"/>
    <w:semiHidden/>
    <w:unhideWhenUsed/>
    <w:rsid w:val="00357C15"/>
    <w:rPr>
      <w:rFonts w:ascii="Tahoma" w:hAnsi="Tahoma" w:cs="Tahoma"/>
      <w:sz w:val="16"/>
      <w:szCs w:val="16"/>
    </w:rPr>
  </w:style>
  <w:style w:type="character" w:customStyle="1" w:styleId="BalloonTextChar">
    <w:name w:val="Balloon Text Char"/>
    <w:basedOn w:val="DefaultParagraphFont"/>
    <w:link w:val="BalloonText"/>
    <w:uiPriority w:val="99"/>
    <w:semiHidden/>
    <w:rsid w:val="00357C1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6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1.png@01D1FD3D.44C41AB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rhbgrou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Raksmey Srean</dc:creator>
  <cp:lastModifiedBy>Roeurn Sarak</cp:lastModifiedBy>
  <cp:revision>17</cp:revision>
  <dcterms:created xsi:type="dcterms:W3CDTF">2016-09-07T00:48:00Z</dcterms:created>
  <dcterms:modified xsi:type="dcterms:W3CDTF">2016-09-07T02:37:00Z</dcterms:modified>
</cp:coreProperties>
</file>